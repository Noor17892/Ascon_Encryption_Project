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4E1B4" w14:textId="77777777" w:rsidR="000314FC" w:rsidRDefault="000314FC">
      <w:pPr>
        <w:pStyle w:val="BodyText"/>
        <w:spacing w:before="1"/>
        <w:rPr>
          <w:i/>
        </w:rPr>
      </w:pPr>
    </w:p>
    <w:p w14:paraId="0E910C63" w14:textId="0A5A91B4" w:rsidR="00967EC3" w:rsidRDefault="00000000" w:rsidP="006009DF">
      <w:pPr>
        <w:pStyle w:val="ListParagraph"/>
        <w:numPr>
          <w:ilvl w:val="0"/>
          <w:numId w:val="1"/>
        </w:numPr>
        <w:tabs>
          <w:tab w:val="left" w:pos="820"/>
        </w:tabs>
        <w:spacing w:line="259" w:lineRule="auto"/>
        <w:ind w:right="120"/>
        <w:rPr>
          <w:sz w:val="20"/>
        </w:rPr>
      </w:pPr>
      <w:r>
        <w:rPr>
          <w:sz w:val="20"/>
        </w:rPr>
        <w:t>Suppose a web client makes connection with a web application but it never sends any request or</w:t>
      </w:r>
      <w:r>
        <w:rPr>
          <w:spacing w:val="1"/>
          <w:sz w:val="20"/>
        </w:rPr>
        <w:t xml:space="preserve"> </w:t>
      </w:r>
      <w:r>
        <w:rPr>
          <w:sz w:val="20"/>
        </w:rPr>
        <w:t>terminate</w:t>
      </w:r>
      <w:r>
        <w:rPr>
          <w:spacing w:val="-1"/>
          <w:sz w:val="20"/>
        </w:rPr>
        <w:t xml:space="preserve"> </w:t>
      </w:r>
      <w:r>
        <w:rPr>
          <w:sz w:val="20"/>
        </w:rPr>
        <w:t>the</w:t>
      </w:r>
      <w:r>
        <w:rPr>
          <w:spacing w:val="-2"/>
          <w:sz w:val="20"/>
        </w:rPr>
        <w:t xml:space="preserve"> </w:t>
      </w:r>
      <w:r>
        <w:rPr>
          <w:sz w:val="20"/>
        </w:rPr>
        <w:t>connection.</w:t>
      </w:r>
      <w:r>
        <w:rPr>
          <w:spacing w:val="-2"/>
          <w:sz w:val="20"/>
        </w:rPr>
        <w:t xml:space="preserve"> </w:t>
      </w:r>
      <w:r>
        <w:rPr>
          <w:sz w:val="20"/>
        </w:rPr>
        <w:t>What</w:t>
      </w:r>
      <w:r>
        <w:rPr>
          <w:spacing w:val="-1"/>
          <w:sz w:val="20"/>
        </w:rPr>
        <w:t xml:space="preserve"> </w:t>
      </w:r>
      <w:r>
        <w:rPr>
          <w:sz w:val="20"/>
        </w:rPr>
        <w:t>are</w:t>
      </w:r>
      <w:r>
        <w:rPr>
          <w:spacing w:val="-2"/>
          <w:sz w:val="20"/>
        </w:rPr>
        <w:t xml:space="preserve"> </w:t>
      </w:r>
      <w:r>
        <w:rPr>
          <w:sz w:val="20"/>
        </w:rPr>
        <w:t>the</w:t>
      </w:r>
      <w:r>
        <w:rPr>
          <w:spacing w:val="-1"/>
          <w:sz w:val="20"/>
        </w:rPr>
        <w:t xml:space="preserve"> </w:t>
      </w:r>
      <w:r>
        <w:rPr>
          <w:sz w:val="20"/>
        </w:rPr>
        <w:t>different</w:t>
      </w:r>
      <w:r>
        <w:rPr>
          <w:spacing w:val="-1"/>
          <w:sz w:val="20"/>
        </w:rPr>
        <w:t xml:space="preserve"> </w:t>
      </w:r>
      <w:r>
        <w:rPr>
          <w:sz w:val="20"/>
        </w:rPr>
        <w:t>types</w:t>
      </w:r>
      <w:r>
        <w:rPr>
          <w:spacing w:val="-1"/>
          <w:sz w:val="20"/>
        </w:rPr>
        <w:t xml:space="preserve"> </w:t>
      </w:r>
      <w:r>
        <w:rPr>
          <w:sz w:val="20"/>
        </w:rPr>
        <w:t>of</w:t>
      </w:r>
      <w:r>
        <w:rPr>
          <w:spacing w:val="-3"/>
          <w:sz w:val="20"/>
        </w:rPr>
        <w:t xml:space="preserve"> </w:t>
      </w:r>
      <w:r>
        <w:rPr>
          <w:sz w:val="20"/>
        </w:rPr>
        <w:t>attack</w:t>
      </w:r>
      <w:r>
        <w:rPr>
          <w:spacing w:val="-2"/>
          <w:sz w:val="20"/>
        </w:rPr>
        <w:t xml:space="preserve"> </w:t>
      </w:r>
      <w:r>
        <w:rPr>
          <w:sz w:val="20"/>
        </w:rPr>
        <w:t>a</w:t>
      </w:r>
      <w:r>
        <w:rPr>
          <w:spacing w:val="-1"/>
          <w:sz w:val="20"/>
        </w:rPr>
        <w:t xml:space="preserve"> </w:t>
      </w:r>
      <w:r>
        <w:rPr>
          <w:sz w:val="20"/>
        </w:rPr>
        <w:t>client</w:t>
      </w:r>
      <w:r>
        <w:rPr>
          <w:spacing w:val="-2"/>
          <w:sz w:val="20"/>
        </w:rPr>
        <w:t xml:space="preserve"> </w:t>
      </w:r>
      <w:r>
        <w:rPr>
          <w:sz w:val="20"/>
        </w:rPr>
        <w:t>would</w:t>
      </w:r>
      <w:r>
        <w:rPr>
          <w:spacing w:val="-1"/>
          <w:sz w:val="20"/>
        </w:rPr>
        <w:t xml:space="preserve"> </w:t>
      </w:r>
      <w:r>
        <w:rPr>
          <w:sz w:val="20"/>
        </w:rPr>
        <w:t>be</w:t>
      </w:r>
      <w:r>
        <w:rPr>
          <w:spacing w:val="-2"/>
          <w:sz w:val="20"/>
        </w:rPr>
        <w:t xml:space="preserve"> </w:t>
      </w:r>
      <w:r>
        <w:rPr>
          <w:sz w:val="20"/>
        </w:rPr>
        <w:t>able</w:t>
      </w:r>
      <w:r>
        <w:rPr>
          <w:spacing w:val="-3"/>
          <w:sz w:val="20"/>
        </w:rPr>
        <w:t xml:space="preserve"> </w:t>
      </w:r>
      <w:r>
        <w:rPr>
          <w:sz w:val="20"/>
        </w:rPr>
        <w:t>to</w:t>
      </w:r>
      <w:r>
        <w:rPr>
          <w:spacing w:val="-1"/>
          <w:sz w:val="20"/>
        </w:rPr>
        <w:t xml:space="preserve"> </w:t>
      </w:r>
      <w:r>
        <w:rPr>
          <w:sz w:val="20"/>
        </w:rPr>
        <w:t>launch?</w:t>
      </w:r>
      <w:r w:rsidR="00566F36">
        <w:rPr>
          <w:sz w:val="20"/>
        </w:rPr>
        <w:br/>
      </w:r>
      <w:r w:rsidR="00895D42">
        <w:rPr>
          <w:sz w:val="20"/>
        </w:rPr>
        <w:br/>
      </w:r>
      <w:r w:rsidR="00566F36" w:rsidRPr="00895D42">
        <w:rPr>
          <w:b/>
          <w:bCs/>
          <w:sz w:val="20"/>
        </w:rPr>
        <w:t>DOS attack</w:t>
      </w:r>
      <w:r w:rsidR="00566F36">
        <w:rPr>
          <w:sz w:val="20"/>
        </w:rPr>
        <w:t>:</w:t>
      </w:r>
      <w:r w:rsidR="00895D42">
        <w:rPr>
          <w:sz w:val="20"/>
        </w:rPr>
        <w:t xml:space="preserve"> DOS or Denial of service refers to the technique where a system or group of system send enormous data/information, making the network resources unavailable for all the users connected to the network.</w:t>
      </w:r>
      <w:r w:rsidR="005533A9">
        <w:rPr>
          <w:sz w:val="20"/>
        </w:rPr>
        <w:br/>
      </w:r>
      <w:r w:rsidR="005533A9">
        <w:rPr>
          <w:sz w:val="20"/>
        </w:rPr>
        <w:br/>
      </w:r>
      <w:r w:rsidR="00967EC3" w:rsidRPr="00895D42">
        <w:rPr>
          <w:b/>
          <w:bCs/>
          <w:sz w:val="20"/>
        </w:rPr>
        <w:t>Flooding</w:t>
      </w:r>
      <w:r w:rsidR="00895D42">
        <w:rPr>
          <w:sz w:val="20"/>
        </w:rPr>
        <w:t>:</w:t>
      </w:r>
    </w:p>
    <w:p w14:paraId="117DF898" w14:textId="767B8E0C" w:rsidR="00967EC3" w:rsidRPr="00967EC3" w:rsidRDefault="00967EC3" w:rsidP="00967EC3">
      <w:pPr>
        <w:tabs>
          <w:tab w:val="left" w:pos="820"/>
        </w:tabs>
        <w:spacing w:line="259" w:lineRule="auto"/>
        <w:ind w:left="818" w:right="120"/>
        <w:rPr>
          <w:sz w:val="20"/>
        </w:rPr>
      </w:pPr>
      <w:r>
        <w:rPr>
          <w:sz w:val="20"/>
        </w:rPr>
        <w:t>Flooding is an attacking technique in which the attacker is sending large chunk of information, which web server is unable to handle at the given interval</w:t>
      </w:r>
      <w:r w:rsidR="002B67D8">
        <w:rPr>
          <w:sz w:val="20"/>
        </w:rPr>
        <w:t xml:space="preserve"> by consuming memory and in turn paralyzing it</w:t>
      </w:r>
      <w:r>
        <w:rPr>
          <w:sz w:val="20"/>
        </w:rPr>
        <w:t>. Few of the flooding techniques are listed below:</w:t>
      </w:r>
    </w:p>
    <w:p w14:paraId="060AA051" w14:textId="7212C5DA" w:rsidR="00DA0067" w:rsidRDefault="00967EC3" w:rsidP="002B67D8">
      <w:pPr>
        <w:pStyle w:val="ListParagraph"/>
        <w:tabs>
          <w:tab w:val="left" w:pos="820"/>
        </w:tabs>
        <w:spacing w:line="259" w:lineRule="auto"/>
        <w:ind w:left="818" w:right="120" w:firstLine="0"/>
        <w:rPr>
          <w:b/>
          <w:bCs/>
          <w:sz w:val="20"/>
        </w:rPr>
      </w:pPr>
      <w:r>
        <w:rPr>
          <w:sz w:val="20"/>
        </w:rPr>
        <w:br/>
      </w:r>
      <w:r w:rsidRPr="00895D42">
        <w:rPr>
          <w:b/>
          <w:bCs/>
          <w:sz w:val="20"/>
        </w:rPr>
        <w:t>Syn-ack flood</w:t>
      </w:r>
      <w:r w:rsidR="00895D42">
        <w:rPr>
          <w:b/>
          <w:bCs/>
          <w:sz w:val="20"/>
        </w:rPr>
        <w:t xml:space="preserve">: </w:t>
      </w:r>
    </w:p>
    <w:p w14:paraId="553D3C66" w14:textId="1C11D160" w:rsidR="00DA0067" w:rsidRDefault="00DA0067" w:rsidP="002B67D8">
      <w:pPr>
        <w:pStyle w:val="ListParagraph"/>
        <w:tabs>
          <w:tab w:val="left" w:pos="820"/>
        </w:tabs>
        <w:spacing w:line="259" w:lineRule="auto"/>
        <w:ind w:left="818" w:right="120" w:firstLine="0"/>
        <w:rPr>
          <w:sz w:val="20"/>
        </w:rPr>
      </w:pPr>
      <w:r w:rsidRPr="00DA0067">
        <w:rPr>
          <w:sz w:val="20"/>
        </w:rPr>
        <w:t xml:space="preserve">Syn-ack flood is a </w:t>
      </w:r>
      <w:proofErr w:type="spellStart"/>
      <w:r w:rsidRPr="00DA0067">
        <w:rPr>
          <w:sz w:val="20"/>
        </w:rPr>
        <w:t>DDos</w:t>
      </w:r>
      <w:proofErr w:type="spellEnd"/>
      <w:r w:rsidRPr="00DA0067">
        <w:rPr>
          <w:sz w:val="20"/>
        </w:rPr>
        <w:t xml:space="preserve"> attack that exploits </w:t>
      </w:r>
      <w:r>
        <w:rPr>
          <w:sz w:val="20"/>
        </w:rPr>
        <w:t>the “three-was handshake” (TCP connection sequence), where a SYN request is initiate a TCP connection, the host must be answered back with a SYN-ACK response and in turned confirmed by ACK response.</w:t>
      </w:r>
    </w:p>
    <w:p w14:paraId="729A0944" w14:textId="5109D26C" w:rsidR="00DA0067" w:rsidRDefault="003800AA" w:rsidP="002B67D8">
      <w:pPr>
        <w:pStyle w:val="ListParagraph"/>
        <w:tabs>
          <w:tab w:val="left" w:pos="820"/>
        </w:tabs>
        <w:spacing w:line="259" w:lineRule="auto"/>
        <w:ind w:left="818" w:right="120" w:firstLine="0"/>
        <w:rPr>
          <w:sz w:val="20"/>
        </w:rPr>
      </w:pPr>
      <w:r>
        <w:rPr>
          <w:noProof/>
        </w:rPr>
        <w:drawing>
          <wp:inline distT="0" distB="0" distL="0" distR="0" wp14:anchorId="031945B1" wp14:editId="7B935BA2">
            <wp:extent cx="6019800" cy="299085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6"/>
                    <a:stretch>
                      <a:fillRect/>
                    </a:stretch>
                  </pic:blipFill>
                  <pic:spPr>
                    <a:xfrm>
                      <a:off x="0" y="0"/>
                      <a:ext cx="6019800" cy="2990850"/>
                    </a:xfrm>
                    <a:prstGeom prst="rect">
                      <a:avLst/>
                    </a:prstGeom>
                  </pic:spPr>
                </pic:pic>
              </a:graphicData>
            </a:graphic>
          </wp:inline>
        </w:drawing>
      </w:r>
      <w:r w:rsidR="001A50AF">
        <w:rPr>
          <w:sz w:val="20"/>
        </w:rPr>
        <w:br/>
      </w:r>
      <w:hyperlink r:id="rId7" w:history="1">
        <w:sdt>
          <w:sdtPr>
            <w:id w:val="54595660"/>
            <w:citation/>
          </w:sdtPr>
          <w:sdtContent>
            <w:r w:rsidR="001A50AF">
              <w:fldChar w:fldCharType="begin"/>
            </w:r>
            <w:r w:rsidR="001A50AF">
              <w:rPr>
                <w:rStyle w:val="Hyperlink"/>
                <w:sz w:val="20"/>
                <w:lang w:val="en-IN"/>
              </w:rPr>
              <w:instrText xml:space="preserve"> CITATION wwwom1 \l 16393 </w:instrText>
            </w:r>
            <w:r w:rsidR="001A50AF">
              <w:fldChar w:fldCharType="separate"/>
            </w:r>
            <w:r w:rsidR="001A50AF">
              <w:rPr>
                <w:rStyle w:val="Hyperlink"/>
                <w:noProof/>
                <w:sz w:val="20"/>
                <w:lang w:val="en-IN"/>
              </w:rPr>
              <w:t xml:space="preserve"> </w:t>
            </w:r>
            <w:r w:rsidR="001A50AF" w:rsidRPr="001A50AF">
              <w:rPr>
                <w:noProof/>
                <w:color w:val="0000FF" w:themeColor="hyperlink"/>
                <w:sz w:val="20"/>
                <w:lang w:val="en-IN"/>
              </w:rPr>
              <w:t>(Anon., www.cloudflare.com)</w:t>
            </w:r>
            <w:r w:rsidR="001A50AF">
              <w:fldChar w:fldCharType="end"/>
            </w:r>
          </w:sdtContent>
        </w:sdt>
      </w:hyperlink>
    </w:p>
    <w:p w14:paraId="4B19F8AE" w14:textId="4D9C23E3" w:rsidR="003800AA" w:rsidRDefault="003800AA" w:rsidP="002B67D8">
      <w:pPr>
        <w:pStyle w:val="ListParagraph"/>
        <w:tabs>
          <w:tab w:val="left" w:pos="820"/>
        </w:tabs>
        <w:spacing w:line="259" w:lineRule="auto"/>
        <w:ind w:left="818" w:right="120" w:firstLine="0"/>
        <w:rPr>
          <w:sz w:val="20"/>
        </w:rPr>
      </w:pPr>
      <w:r>
        <w:rPr>
          <w:sz w:val="20"/>
        </w:rPr>
        <w:t>However</w:t>
      </w:r>
      <w:r w:rsidR="00333DA2">
        <w:rPr>
          <w:sz w:val="20"/>
        </w:rPr>
        <w:t>,</w:t>
      </w:r>
      <w:r>
        <w:rPr>
          <w:sz w:val="20"/>
        </w:rPr>
        <w:t xml:space="preserve"> in a SYN flood scenario, the web client sends multiple SYN request. In addition, it either doesn’t response to the host’s SYN-ACK response or send the SYN request from a spoofed IP </w:t>
      </w:r>
      <w:r w:rsidR="001A50AF">
        <w:rPr>
          <w:sz w:val="20"/>
        </w:rPr>
        <w:t>address. In</w:t>
      </w:r>
      <w:r>
        <w:rPr>
          <w:sz w:val="20"/>
        </w:rPr>
        <w:t xml:space="preserve"> either case, the host server continues to wait for an acknowledgement for each of the request and occupying the system resources, leading to the denial of service for all the users in the network.</w:t>
      </w:r>
    </w:p>
    <w:p w14:paraId="51FB843F" w14:textId="231EF41A" w:rsidR="003800AA" w:rsidRPr="00DA0067" w:rsidRDefault="003800AA" w:rsidP="002B67D8">
      <w:pPr>
        <w:pStyle w:val="ListParagraph"/>
        <w:tabs>
          <w:tab w:val="left" w:pos="820"/>
        </w:tabs>
        <w:spacing w:line="259" w:lineRule="auto"/>
        <w:ind w:left="818" w:right="120" w:firstLine="0"/>
        <w:rPr>
          <w:sz w:val="20"/>
        </w:rPr>
      </w:pPr>
      <w:r>
        <w:rPr>
          <w:noProof/>
        </w:rPr>
        <w:lastRenderedPageBreak/>
        <w:drawing>
          <wp:inline distT="0" distB="0" distL="0" distR="0" wp14:anchorId="75875964" wp14:editId="647D4A43">
            <wp:extent cx="6324600" cy="4552950"/>
            <wp:effectExtent l="0" t="0" r="0" b="0"/>
            <wp:docPr id="14" name="Picture 14"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with medium confidence"/>
                    <pic:cNvPicPr/>
                  </pic:nvPicPr>
                  <pic:blipFill>
                    <a:blip r:embed="rId8"/>
                    <a:stretch>
                      <a:fillRect/>
                    </a:stretch>
                  </pic:blipFill>
                  <pic:spPr>
                    <a:xfrm>
                      <a:off x="0" y="0"/>
                      <a:ext cx="6324600" cy="4552950"/>
                    </a:xfrm>
                    <a:prstGeom prst="rect">
                      <a:avLst/>
                    </a:prstGeom>
                  </pic:spPr>
                </pic:pic>
              </a:graphicData>
            </a:graphic>
          </wp:inline>
        </w:drawing>
      </w:r>
    </w:p>
    <w:p w14:paraId="144663C4" w14:textId="404BA751" w:rsidR="00967EC3" w:rsidRPr="00895D42" w:rsidRDefault="001A50AF" w:rsidP="002B67D8">
      <w:pPr>
        <w:pStyle w:val="ListParagraph"/>
        <w:tabs>
          <w:tab w:val="left" w:pos="820"/>
        </w:tabs>
        <w:spacing w:line="259" w:lineRule="auto"/>
        <w:ind w:left="818" w:right="120" w:firstLine="0"/>
        <w:rPr>
          <w:sz w:val="20"/>
        </w:rPr>
      </w:pPr>
      <w:sdt>
        <w:sdtPr>
          <w:rPr>
            <w:sz w:val="20"/>
          </w:rPr>
          <w:id w:val="-767317318"/>
          <w:citation/>
        </w:sdtPr>
        <w:sdtContent>
          <w:r>
            <w:rPr>
              <w:sz w:val="20"/>
            </w:rPr>
            <w:fldChar w:fldCharType="begin"/>
          </w:r>
          <w:r>
            <w:rPr>
              <w:lang w:val="en-IN"/>
            </w:rPr>
            <w:instrText xml:space="preserve"> CITATION www1 \l 16393 </w:instrText>
          </w:r>
          <w:r>
            <w:rPr>
              <w:sz w:val="20"/>
            </w:rPr>
            <w:fldChar w:fldCharType="separate"/>
          </w:r>
          <w:r w:rsidRPr="001A50AF">
            <w:rPr>
              <w:noProof/>
              <w:lang w:val="en-IN"/>
            </w:rPr>
            <w:t>(Anon., n.d.)</w:t>
          </w:r>
          <w:r>
            <w:rPr>
              <w:sz w:val="20"/>
            </w:rPr>
            <w:fldChar w:fldCharType="end"/>
          </w:r>
        </w:sdtContent>
      </w:sdt>
      <w:r w:rsidR="00895D42">
        <w:rPr>
          <w:sz w:val="20"/>
        </w:rPr>
        <w:br/>
      </w:r>
    </w:p>
    <w:p w14:paraId="0623B985" w14:textId="2D886B27" w:rsidR="00B66479" w:rsidRDefault="00895D42" w:rsidP="00895D42">
      <w:pPr>
        <w:pStyle w:val="ListParagraph"/>
        <w:tabs>
          <w:tab w:val="left" w:pos="820"/>
        </w:tabs>
        <w:spacing w:line="259" w:lineRule="auto"/>
        <w:ind w:left="818" w:right="120"/>
        <w:rPr>
          <w:sz w:val="20"/>
        </w:rPr>
      </w:pPr>
      <w:r>
        <w:rPr>
          <w:sz w:val="20"/>
        </w:rPr>
        <w:t xml:space="preserve">        </w:t>
      </w:r>
      <w:r w:rsidRPr="00895D42">
        <w:rPr>
          <w:b/>
          <w:bCs/>
          <w:sz w:val="20"/>
        </w:rPr>
        <w:t>ICMP (Ping) Flood</w:t>
      </w:r>
      <w:r>
        <w:rPr>
          <w:sz w:val="20"/>
        </w:rPr>
        <w:t>: An ICMP f</w:t>
      </w:r>
      <w:r w:rsidR="003800AA">
        <w:rPr>
          <w:sz w:val="20"/>
        </w:rPr>
        <w:t>l</w:t>
      </w:r>
      <w:r>
        <w:rPr>
          <w:sz w:val="20"/>
        </w:rPr>
        <w:t xml:space="preserve">ood </w:t>
      </w:r>
      <w:r w:rsidR="003800AA">
        <w:rPr>
          <w:sz w:val="20"/>
        </w:rPr>
        <w:t xml:space="preserve">is a similar flooding attack which </w:t>
      </w:r>
      <w:r>
        <w:rPr>
          <w:sz w:val="20"/>
        </w:rPr>
        <w:t xml:space="preserve">overloads the web application with </w:t>
      </w:r>
      <w:r w:rsidRPr="00895D42">
        <w:rPr>
          <w:sz w:val="20"/>
        </w:rPr>
        <w:t xml:space="preserve">ICMP Echo Request (ping) packets, </w:t>
      </w:r>
      <w:r w:rsidR="003800AA">
        <w:rPr>
          <w:sz w:val="20"/>
        </w:rPr>
        <w:t>mostly</w:t>
      </w:r>
      <w:r w:rsidRPr="00895D42">
        <w:rPr>
          <w:sz w:val="20"/>
        </w:rPr>
        <w:t xml:space="preserve"> sending packets</w:t>
      </w:r>
      <w:r w:rsidR="003800AA">
        <w:rPr>
          <w:sz w:val="20"/>
        </w:rPr>
        <w:t xml:space="preserve"> immediately,</w:t>
      </w:r>
      <w:r w:rsidRPr="00895D42">
        <w:rPr>
          <w:sz w:val="20"/>
        </w:rPr>
        <w:t xml:space="preserve"> possible without waiting for </w:t>
      </w:r>
      <w:r>
        <w:rPr>
          <w:sz w:val="20"/>
        </w:rPr>
        <w:t xml:space="preserve">any </w:t>
      </w:r>
      <w:r w:rsidRPr="00895D42">
        <w:rPr>
          <w:sz w:val="20"/>
        </w:rPr>
        <w:t xml:space="preserve">replies. This type of attack can consume both outgoing and incoming </w:t>
      </w:r>
      <w:r w:rsidR="00333DA2">
        <w:rPr>
          <w:sz w:val="20"/>
        </w:rPr>
        <w:t>capacity</w:t>
      </w:r>
      <w:r w:rsidRPr="00895D42">
        <w:rPr>
          <w:sz w:val="20"/>
        </w:rPr>
        <w:t xml:space="preserve">, since the </w:t>
      </w:r>
      <w:r w:rsidR="00333DA2">
        <w:rPr>
          <w:sz w:val="20"/>
        </w:rPr>
        <w:t>web application</w:t>
      </w:r>
      <w:r w:rsidRPr="00895D42">
        <w:rPr>
          <w:sz w:val="20"/>
        </w:rPr>
        <w:t xml:space="preserve"> servers will often</w:t>
      </w:r>
      <w:r w:rsidR="00333DA2">
        <w:rPr>
          <w:sz w:val="20"/>
        </w:rPr>
        <w:t xml:space="preserve"> try</w:t>
      </w:r>
      <w:r w:rsidRPr="00895D42">
        <w:rPr>
          <w:sz w:val="20"/>
        </w:rPr>
        <w:t xml:space="preserve"> attempt</w:t>
      </w:r>
      <w:r w:rsidR="00333DA2">
        <w:rPr>
          <w:sz w:val="20"/>
        </w:rPr>
        <w:t>ing</w:t>
      </w:r>
      <w:r w:rsidRPr="00895D42">
        <w:rPr>
          <w:sz w:val="20"/>
        </w:rPr>
        <w:t xml:space="preserve"> to respond with ICMP Echo Reply packets,</w:t>
      </w:r>
      <w:r w:rsidR="00333DA2">
        <w:rPr>
          <w:sz w:val="20"/>
        </w:rPr>
        <w:t xml:space="preserve"> this would </w:t>
      </w:r>
      <w:r w:rsidR="00B66479" w:rsidRPr="00895D42">
        <w:rPr>
          <w:sz w:val="20"/>
        </w:rPr>
        <w:t>significantly</w:t>
      </w:r>
      <w:r w:rsidRPr="00895D42">
        <w:rPr>
          <w:sz w:val="20"/>
        </w:rPr>
        <w:t xml:space="preserve"> </w:t>
      </w:r>
      <w:r w:rsidR="00333DA2">
        <w:rPr>
          <w:sz w:val="20"/>
        </w:rPr>
        <w:t xml:space="preserve">result in </w:t>
      </w:r>
      <w:r w:rsidRPr="00895D42">
        <w:rPr>
          <w:sz w:val="20"/>
        </w:rPr>
        <w:t>overall system slowdown</w:t>
      </w:r>
      <w:r w:rsidR="00333DA2">
        <w:rPr>
          <w:sz w:val="20"/>
        </w:rPr>
        <w:t xml:space="preserve"> and eventually failure</w:t>
      </w:r>
      <w:r w:rsidRPr="00895D42">
        <w:rPr>
          <w:sz w:val="20"/>
        </w:rPr>
        <w:t>.</w:t>
      </w:r>
      <w:r w:rsidR="00B66479">
        <w:rPr>
          <w:sz w:val="20"/>
        </w:rPr>
        <w:br/>
        <w:t>In our case we can assume that the attacker has compromised the web client and hence sending the data to the web application server and flooding with ICMP packets, as shown in the diagram below:</w:t>
      </w:r>
      <w:r w:rsidR="00333DA2">
        <w:rPr>
          <w:sz w:val="20"/>
        </w:rPr>
        <w:br/>
      </w:r>
      <w:r w:rsidR="00B66479">
        <w:rPr>
          <w:noProof/>
        </w:rPr>
        <w:lastRenderedPageBreak/>
        <w:drawing>
          <wp:inline distT="0" distB="0" distL="0" distR="0" wp14:anchorId="7C237FF7" wp14:editId="78F12A3A">
            <wp:extent cx="6000750" cy="3990975"/>
            <wp:effectExtent l="0" t="0" r="0" b="9525"/>
            <wp:docPr id="15" name="Picture 1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diagram&#10;&#10;Description automatically generated"/>
                    <pic:cNvPicPr/>
                  </pic:nvPicPr>
                  <pic:blipFill>
                    <a:blip r:embed="rId9"/>
                    <a:stretch>
                      <a:fillRect/>
                    </a:stretch>
                  </pic:blipFill>
                  <pic:spPr>
                    <a:xfrm>
                      <a:off x="0" y="0"/>
                      <a:ext cx="6000750" cy="3990975"/>
                    </a:xfrm>
                    <a:prstGeom prst="rect">
                      <a:avLst/>
                    </a:prstGeom>
                  </pic:spPr>
                </pic:pic>
              </a:graphicData>
            </a:graphic>
          </wp:inline>
        </w:drawing>
      </w:r>
    </w:p>
    <w:p w14:paraId="71ADE898" w14:textId="2BD618BF" w:rsidR="002B67D8" w:rsidRPr="002B67D8" w:rsidRDefault="001A50AF" w:rsidP="00895D42">
      <w:pPr>
        <w:pStyle w:val="ListParagraph"/>
        <w:tabs>
          <w:tab w:val="left" w:pos="820"/>
        </w:tabs>
        <w:spacing w:line="259" w:lineRule="auto"/>
        <w:ind w:left="818" w:right="120"/>
        <w:rPr>
          <w:sz w:val="20"/>
        </w:rPr>
      </w:pPr>
      <w:sdt>
        <w:sdtPr>
          <w:rPr>
            <w:sz w:val="20"/>
          </w:rPr>
          <w:id w:val="592749983"/>
          <w:citation/>
        </w:sdtPr>
        <w:sdtContent>
          <w:r>
            <w:rPr>
              <w:sz w:val="20"/>
            </w:rPr>
            <w:fldChar w:fldCharType="begin"/>
          </w:r>
          <w:r>
            <w:rPr>
              <w:lang w:val="en-IN"/>
            </w:rPr>
            <w:instrText xml:space="preserve"> CITATION wwwom \l 16393 </w:instrText>
          </w:r>
          <w:r>
            <w:rPr>
              <w:sz w:val="20"/>
            </w:rPr>
            <w:fldChar w:fldCharType="separate"/>
          </w:r>
          <w:r w:rsidRPr="001A50AF">
            <w:rPr>
              <w:noProof/>
              <w:lang w:val="en-IN"/>
            </w:rPr>
            <w:t>(Anon., www.cloudflare.com)</w:t>
          </w:r>
          <w:r>
            <w:rPr>
              <w:sz w:val="20"/>
            </w:rPr>
            <w:fldChar w:fldCharType="end"/>
          </w:r>
        </w:sdtContent>
      </w:sdt>
      <w:r w:rsidR="00333DA2">
        <w:rPr>
          <w:sz w:val="20"/>
        </w:rPr>
        <w:br/>
      </w:r>
      <w:r w:rsidR="00461480">
        <w:rPr>
          <w:sz w:val="20"/>
        </w:rPr>
        <w:t>In addition, these attacks can also be performed by targeting one web application from multiple clients so that the web application gets overloaded with the load it can handle and start denying additional connection or request to be answered and lead to Denial of service.</w:t>
      </w:r>
      <w:r w:rsidR="00461480">
        <w:rPr>
          <w:sz w:val="20"/>
        </w:rPr>
        <w:br/>
      </w:r>
      <w:r w:rsidR="00461480">
        <w:rPr>
          <w:sz w:val="20"/>
        </w:rPr>
        <w:br/>
      </w:r>
    </w:p>
    <w:p w14:paraId="747757E2" w14:textId="763A954E" w:rsidR="00967EC3" w:rsidRDefault="00000000" w:rsidP="00967EC3">
      <w:pPr>
        <w:pStyle w:val="ListParagraph"/>
        <w:tabs>
          <w:tab w:val="left" w:pos="820"/>
        </w:tabs>
        <w:spacing w:line="259" w:lineRule="auto"/>
        <w:ind w:left="818" w:right="120" w:firstLine="0"/>
        <w:rPr>
          <w:sz w:val="20"/>
        </w:rPr>
      </w:pPr>
      <w:hyperlink r:id="rId10" w:history="1">
        <w:r w:rsidR="00895D42" w:rsidRPr="00380D3A">
          <w:rPr>
            <w:rStyle w:val="Hyperlink"/>
            <w:sz w:val="20"/>
          </w:rPr>
          <w:t>https://www.imperva.com/learn/ddos/ddos-attacks/</w:t>
        </w:r>
      </w:hyperlink>
    </w:p>
    <w:p w14:paraId="7BEC730D" w14:textId="77777777" w:rsidR="00895D42" w:rsidRDefault="00895D42" w:rsidP="00967EC3">
      <w:pPr>
        <w:pStyle w:val="ListParagraph"/>
        <w:tabs>
          <w:tab w:val="left" w:pos="820"/>
        </w:tabs>
        <w:spacing w:line="259" w:lineRule="auto"/>
        <w:ind w:left="818" w:right="120" w:firstLine="0"/>
        <w:rPr>
          <w:sz w:val="20"/>
        </w:rPr>
      </w:pPr>
    </w:p>
    <w:p w14:paraId="584D656A" w14:textId="650A037A" w:rsidR="00967EC3" w:rsidRDefault="00967EC3" w:rsidP="00967EC3">
      <w:pPr>
        <w:pStyle w:val="ListParagraph"/>
        <w:tabs>
          <w:tab w:val="left" w:pos="820"/>
        </w:tabs>
        <w:spacing w:line="259" w:lineRule="auto"/>
        <w:ind w:left="818" w:right="120" w:firstLine="0"/>
        <w:rPr>
          <w:sz w:val="20"/>
        </w:rPr>
      </w:pPr>
    </w:p>
    <w:p w14:paraId="4CD7CA03" w14:textId="77777777" w:rsidR="00967EC3" w:rsidRDefault="00967EC3" w:rsidP="00967EC3">
      <w:pPr>
        <w:pStyle w:val="ListParagraph"/>
        <w:tabs>
          <w:tab w:val="left" w:pos="820"/>
        </w:tabs>
        <w:spacing w:line="259" w:lineRule="auto"/>
        <w:ind w:left="818" w:right="120" w:firstLine="0"/>
        <w:rPr>
          <w:sz w:val="20"/>
        </w:rPr>
      </w:pPr>
    </w:p>
    <w:p w14:paraId="2683867E" w14:textId="1F94343E" w:rsidR="000314FC" w:rsidRDefault="00967EC3" w:rsidP="006009DF">
      <w:pPr>
        <w:pStyle w:val="ListParagraph"/>
        <w:tabs>
          <w:tab w:val="left" w:pos="820"/>
        </w:tabs>
        <w:spacing w:line="259" w:lineRule="auto"/>
        <w:ind w:left="818" w:right="120" w:firstLine="0"/>
        <w:rPr>
          <w:sz w:val="20"/>
        </w:rPr>
      </w:pPr>
      <w:r>
        <w:rPr>
          <w:sz w:val="20"/>
        </w:rPr>
        <w:br/>
      </w:r>
      <w:r w:rsidR="00223820" w:rsidRPr="002709BE">
        <w:rPr>
          <w:color w:val="1F497D" w:themeColor="text2"/>
          <w:sz w:val="20"/>
        </w:rPr>
        <w:br/>
        <w:t>https://www.paloaltonetworks.com/cyberpedia/what-is-a-denial-of-service-attack-dos#:~:text=There%20are%20two%20general%20methods,the%20most%20common%20DoS%20attack.</w:t>
      </w:r>
      <w:r w:rsidR="002709BE" w:rsidRPr="002709BE">
        <w:rPr>
          <w:color w:val="1F497D" w:themeColor="text2"/>
          <w:sz w:val="20"/>
        </w:rPr>
        <w:br/>
      </w:r>
    </w:p>
    <w:p w14:paraId="77DF9469" w14:textId="5CA99FA5" w:rsidR="000314FC" w:rsidRDefault="00000000">
      <w:pPr>
        <w:pStyle w:val="ListParagraph"/>
        <w:numPr>
          <w:ilvl w:val="0"/>
          <w:numId w:val="1"/>
        </w:numPr>
        <w:tabs>
          <w:tab w:val="left" w:pos="819"/>
        </w:tabs>
        <w:spacing w:before="20" w:line="259" w:lineRule="auto"/>
        <w:ind w:right="120"/>
        <w:jc w:val="both"/>
        <w:rPr>
          <w:sz w:val="20"/>
        </w:rPr>
      </w:pPr>
      <w:r>
        <w:rPr>
          <w:sz w:val="20"/>
        </w:rPr>
        <w:t>Consider</w:t>
      </w:r>
      <w:r>
        <w:rPr>
          <w:spacing w:val="-11"/>
          <w:sz w:val="20"/>
        </w:rPr>
        <w:t xml:space="preserve"> </w:t>
      </w:r>
      <w:r>
        <w:rPr>
          <w:sz w:val="20"/>
        </w:rPr>
        <w:t>the</w:t>
      </w:r>
      <w:r>
        <w:rPr>
          <w:spacing w:val="-11"/>
          <w:sz w:val="20"/>
        </w:rPr>
        <w:t xml:space="preserve"> </w:t>
      </w:r>
      <w:r>
        <w:rPr>
          <w:sz w:val="20"/>
        </w:rPr>
        <w:t>figure</w:t>
      </w:r>
      <w:r>
        <w:rPr>
          <w:spacing w:val="-11"/>
          <w:sz w:val="20"/>
        </w:rPr>
        <w:t xml:space="preserve"> </w:t>
      </w:r>
      <w:r>
        <w:rPr>
          <w:sz w:val="20"/>
        </w:rPr>
        <w:t>below,</w:t>
      </w:r>
      <w:r>
        <w:rPr>
          <w:spacing w:val="-10"/>
          <w:sz w:val="20"/>
        </w:rPr>
        <w:t xml:space="preserve"> </w:t>
      </w:r>
      <w:r>
        <w:rPr>
          <w:sz w:val="20"/>
        </w:rPr>
        <w:t>identify</w:t>
      </w:r>
      <w:r>
        <w:rPr>
          <w:spacing w:val="-10"/>
          <w:sz w:val="20"/>
        </w:rPr>
        <w:t xml:space="preserve"> </w:t>
      </w:r>
      <w:r>
        <w:rPr>
          <w:sz w:val="20"/>
        </w:rPr>
        <w:t>the</w:t>
      </w:r>
      <w:r>
        <w:rPr>
          <w:spacing w:val="-10"/>
          <w:sz w:val="20"/>
        </w:rPr>
        <w:t xml:space="preserve"> </w:t>
      </w:r>
      <w:r>
        <w:rPr>
          <w:sz w:val="20"/>
        </w:rPr>
        <w:t>particular</w:t>
      </w:r>
      <w:r>
        <w:rPr>
          <w:spacing w:val="-11"/>
          <w:sz w:val="20"/>
        </w:rPr>
        <w:t xml:space="preserve"> </w:t>
      </w:r>
      <w:r>
        <w:rPr>
          <w:sz w:val="20"/>
        </w:rPr>
        <w:t>type</w:t>
      </w:r>
      <w:r>
        <w:rPr>
          <w:spacing w:val="-11"/>
          <w:sz w:val="20"/>
        </w:rPr>
        <w:t xml:space="preserve"> </w:t>
      </w:r>
      <w:r>
        <w:rPr>
          <w:sz w:val="20"/>
        </w:rPr>
        <w:t>of</w:t>
      </w:r>
      <w:r>
        <w:rPr>
          <w:spacing w:val="-11"/>
          <w:sz w:val="20"/>
        </w:rPr>
        <w:t xml:space="preserve"> </w:t>
      </w:r>
      <w:r>
        <w:rPr>
          <w:sz w:val="20"/>
        </w:rPr>
        <w:t>attack</w:t>
      </w:r>
      <w:r>
        <w:rPr>
          <w:spacing w:val="-10"/>
          <w:sz w:val="20"/>
        </w:rPr>
        <w:t xml:space="preserve"> </w:t>
      </w:r>
      <w:r>
        <w:rPr>
          <w:sz w:val="20"/>
        </w:rPr>
        <w:t>that</w:t>
      </w:r>
      <w:r>
        <w:rPr>
          <w:spacing w:val="-8"/>
          <w:sz w:val="20"/>
        </w:rPr>
        <w:t xml:space="preserve"> </w:t>
      </w:r>
      <w:r>
        <w:rPr>
          <w:sz w:val="20"/>
        </w:rPr>
        <w:t>is</w:t>
      </w:r>
      <w:r>
        <w:rPr>
          <w:spacing w:val="-11"/>
          <w:sz w:val="20"/>
        </w:rPr>
        <w:t xml:space="preserve"> </w:t>
      </w:r>
      <w:r>
        <w:rPr>
          <w:sz w:val="20"/>
        </w:rPr>
        <w:t>illustrated</w:t>
      </w:r>
      <w:r>
        <w:rPr>
          <w:spacing w:val="-10"/>
          <w:sz w:val="20"/>
        </w:rPr>
        <w:t xml:space="preserve"> </w:t>
      </w:r>
      <w:r>
        <w:rPr>
          <w:sz w:val="20"/>
        </w:rPr>
        <w:t>and</w:t>
      </w:r>
      <w:r>
        <w:rPr>
          <w:spacing w:val="-11"/>
          <w:sz w:val="20"/>
        </w:rPr>
        <w:t xml:space="preserve"> </w:t>
      </w:r>
      <w:r>
        <w:rPr>
          <w:sz w:val="20"/>
        </w:rPr>
        <w:t>discuss</w:t>
      </w:r>
      <w:r>
        <w:rPr>
          <w:spacing w:val="-10"/>
          <w:sz w:val="20"/>
        </w:rPr>
        <w:t xml:space="preserve"> </w:t>
      </w:r>
      <w:r>
        <w:rPr>
          <w:sz w:val="20"/>
        </w:rPr>
        <w:t>the</w:t>
      </w:r>
      <w:r>
        <w:rPr>
          <w:spacing w:val="-11"/>
          <w:sz w:val="20"/>
        </w:rPr>
        <w:t xml:space="preserve"> </w:t>
      </w:r>
      <w:r>
        <w:rPr>
          <w:sz w:val="20"/>
        </w:rPr>
        <w:t>effects</w:t>
      </w:r>
      <w:r>
        <w:rPr>
          <w:spacing w:val="1"/>
          <w:sz w:val="20"/>
        </w:rPr>
        <w:t xml:space="preserve"> </w:t>
      </w:r>
      <w:r>
        <w:rPr>
          <w:sz w:val="20"/>
        </w:rPr>
        <w:t>that suck attack will have. Also, discuss two defense strategies to prevent this attack (illustrate with</w:t>
      </w:r>
      <w:r>
        <w:rPr>
          <w:spacing w:val="1"/>
          <w:sz w:val="20"/>
        </w:rPr>
        <w:t xml:space="preserve"> </w:t>
      </w:r>
      <w:r>
        <w:rPr>
          <w:sz w:val="20"/>
        </w:rPr>
        <w:t>examples</w:t>
      </w:r>
      <w:r>
        <w:rPr>
          <w:spacing w:val="-1"/>
          <w:sz w:val="20"/>
        </w:rPr>
        <w:t xml:space="preserve"> </w:t>
      </w:r>
      <w:r>
        <w:rPr>
          <w:sz w:val="20"/>
        </w:rPr>
        <w:t>and</w:t>
      </w:r>
      <w:r>
        <w:rPr>
          <w:spacing w:val="-2"/>
          <w:sz w:val="20"/>
        </w:rPr>
        <w:t xml:space="preserve"> </w:t>
      </w:r>
      <w:r>
        <w:rPr>
          <w:sz w:val="20"/>
        </w:rPr>
        <w:t>code instructions as needed).</w:t>
      </w:r>
    </w:p>
    <w:p w14:paraId="574D6A64" w14:textId="725E5787" w:rsidR="000314FC" w:rsidRDefault="00000000">
      <w:pPr>
        <w:pStyle w:val="BodyText"/>
        <w:ind w:left="1030"/>
      </w:pPr>
      <w:r>
        <w:rPr>
          <w:noProof/>
        </w:rPr>
        <w:drawing>
          <wp:inline distT="0" distB="0" distL="0" distR="0" wp14:anchorId="6F2EA61D" wp14:editId="6BA7A563">
            <wp:extent cx="1467651" cy="1371600"/>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1467651" cy="1371600"/>
                    </a:xfrm>
                    <a:prstGeom prst="rect">
                      <a:avLst/>
                    </a:prstGeom>
                  </pic:spPr>
                </pic:pic>
              </a:graphicData>
            </a:graphic>
          </wp:inline>
        </w:drawing>
      </w:r>
    </w:p>
    <w:p w14:paraId="2850C709" w14:textId="3DF07AD0" w:rsidR="00566F36" w:rsidRDefault="00566F36">
      <w:pPr>
        <w:pStyle w:val="BodyText"/>
        <w:ind w:left="1030"/>
      </w:pPr>
    </w:p>
    <w:p w14:paraId="127002EF" w14:textId="362888F8" w:rsidR="00697982" w:rsidRDefault="008B3D20">
      <w:pPr>
        <w:pStyle w:val="BodyText"/>
        <w:ind w:left="1030"/>
      </w:pPr>
      <w:r w:rsidRPr="00697982">
        <w:rPr>
          <w:b/>
          <w:bCs/>
        </w:rPr>
        <w:t>SQL injection</w:t>
      </w:r>
      <w:r>
        <w:t xml:space="preserve"> : </w:t>
      </w:r>
      <w:r>
        <w:br/>
      </w:r>
      <w:r>
        <w:br/>
      </w:r>
      <w:r>
        <w:br/>
      </w:r>
      <w:r w:rsidR="00566F36">
        <w:t>The above figure is an example of SQL injection</w:t>
      </w:r>
      <w:r w:rsidR="004F62CA">
        <w:t>,</w:t>
      </w:r>
      <w:r w:rsidR="00566F36">
        <w:t xml:space="preserve"> </w:t>
      </w:r>
      <w:r w:rsidR="00223820">
        <w:t>which is one of the most common attacking techniques observed</w:t>
      </w:r>
      <w:r w:rsidR="0011207A">
        <w:t xml:space="preserve">. </w:t>
      </w:r>
    </w:p>
    <w:p w14:paraId="3E4500FD" w14:textId="64CF84B2" w:rsidR="00697982" w:rsidRDefault="0011207A">
      <w:pPr>
        <w:pStyle w:val="BodyText"/>
        <w:ind w:left="1030"/>
      </w:pPr>
      <w:r>
        <w:lastRenderedPageBreak/>
        <w:t xml:space="preserve">Here </w:t>
      </w:r>
      <w:r w:rsidR="00566F36">
        <w:t xml:space="preserve">the result will be true </w:t>
      </w:r>
      <w:r w:rsidR="00223820">
        <w:t>every time</w:t>
      </w:r>
      <w:r w:rsidR="00566F36">
        <w:t xml:space="preserve"> and return the details of all the users from the Database</w:t>
      </w:r>
      <w:r w:rsidR="00697982">
        <w:t xml:space="preserve"> tables</w:t>
      </w:r>
      <w:r w:rsidR="00566F36">
        <w:t>.</w:t>
      </w:r>
    </w:p>
    <w:p w14:paraId="0B414EA2" w14:textId="77777777" w:rsidR="00697982" w:rsidRDefault="0011207A">
      <w:pPr>
        <w:pStyle w:val="BodyText"/>
        <w:ind w:left="1030"/>
      </w:pPr>
      <w:r>
        <w:t xml:space="preserve">The attacker </w:t>
      </w:r>
      <w:r w:rsidR="00697982">
        <w:t xml:space="preserve">has </w:t>
      </w:r>
      <w:r>
        <w:t>enter</w:t>
      </w:r>
      <w:r w:rsidR="00697982">
        <w:t>ed</w:t>
      </w:r>
      <w:r>
        <w:t xml:space="preserve"> </w:t>
      </w:r>
      <w:r w:rsidR="00697982">
        <w:t xml:space="preserve">a </w:t>
      </w:r>
      <w:r>
        <w:t xml:space="preserve">malicious </w:t>
      </w:r>
      <w:r w:rsidR="00697982">
        <w:t xml:space="preserve">code </w:t>
      </w:r>
      <w:r>
        <w:t xml:space="preserve">into the </w:t>
      </w:r>
      <w:r w:rsidR="00697982">
        <w:t>Login</w:t>
      </w:r>
      <w:r>
        <w:t xml:space="preserve"> form and the system fails to verify this information </w:t>
      </w:r>
      <w:r w:rsidR="00697982">
        <w:t>which reveal the information to the attacker to which he shouldn’t have the access.</w:t>
      </w:r>
      <w:r w:rsidR="00070C72">
        <w:t xml:space="preserve"> In </w:t>
      </w:r>
      <w:r w:rsidR="00697982">
        <w:t>few scenarios,</w:t>
      </w:r>
      <w:r w:rsidR="00070C72">
        <w:t xml:space="preserve"> the attacker can also escalate the</w:t>
      </w:r>
      <w:r w:rsidR="00697982">
        <w:t xml:space="preserve"> SQL</w:t>
      </w:r>
      <w:r w:rsidR="00070C72">
        <w:t xml:space="preserve"> injection and compromise the server</w:t>
      </w:r>
      <w:r w:rsidR="004A1BA1">
        <w:t xml:space="preserve">, </w:t>
      </w:r>
      <w:r w:rsidR="00070C72">
        <w:t>other infrastructure</w:t>
      </w:r>
      <w:r w:rsidR="004A1BA1">
        <w:t xml:space="preserve"> </w:t>
      </w:r>
      <w:r w:rsidR="00070C72">
        <w:t>or perform Denial of service attack.</w:t>
      </w:r>
      <w:r w:rsidR="00070C72">
        <w:tab/>
      </w:r>
      <w:r w:rsidR="001F2317">
        <w:br/>
      </w:r>
      <w:r w:rsidR="001F2317" w:rsidRPr="001F2317">
        <w:rPr>
          <w:b/>
          <w:bCs/>
        </w:rPr>
        <w:br/>
        <w:t>‘</w:t>
      </w:r>
      <w:proofErr w:type="gramStart"/>
      <w:r w:rsidR="001F2317" w:rsidRPr="001F2317">
        <w:rPr>
          <w:b/>
          <w:bCs/>
        </w:rPr>
        <w:t>or</w:t>
      </w:r>
      <w:proofErr w:type="gramEnd"/>
      <w:r w:rsidR="001F2317" w:rsidRPr="001F2317">
        <w:rPr>
          <w:b/>
          <w:bCs/>
        </w:rPr>
        <w:t xml:space="preserve"> 1=1 - -</w:t>
      </w:r>
      <w:r w:rsidR="00697982">
        <w:rPr>
          <w:b/>
          <w:bCs/>
        </w:rPr>
        <w:br/>
      </w:r>
      <w:r w:rsidR="00697982" w:rsidRPr="00697982">
        <w:br/>
        <w:t>Consider the above mentioned code</w:t>
      </w:r>
      <w:r w:rsidR="00697982">
        <w:t xml:space="preserve">, </w:t>
      </w:r>
    </w:p>
    <w:p w14:paraId="314D1189" w14:textId="77777777" w:rsidR="00697982" w:rsidRDefault="00D71D40">
      <w:pPr>
        <w:pStyle w:val="BodyText"/>
        <w:ind w:left="1030"/>
      </w:pPr>
      <w:r>
        <w:t xml:space="preserve">The </w:t>
      </w:r>
      <w:r w:rsidR="004A1BA1">
        <w:t>“</w:t>
      </w:r>
      <w:r w:rsidRPr="001F2317">
        <w:rPr>
          <w:b/>
          <w:bCs/>
        </w:rPr>
        <w:t>or</w:t>
      </w:r>
      <w:r w:rsidR="004A1BA1">
        <w:t>”</w:t>
      </w:r>
      <w:r>
        <w:t xml:space="preserve"> operator check</w:t>
      </w:r>
      <w:r w:rsidR="001F2317">
        <w:t xml:space="preserve"> for</w:t>
      </w:r>
      <w:r>
        <w:t xml:space="preserve"> condition and gives the output if either one of the following conditions </w:t>
      </w:r>
      <w:r w:rsidR="001F2317">
        <w:t>is</w:t>
      </w:r>
      <w:r>
        <w:t xml:space="preserve"> true.</w:t>
      </w:r>
      <w:r w:rsidR="001F2317">
        <w:t xml:space="preserve"> </w:t>
      </w:r>
    </w:p>
    <w:p w14:paraId="34F90580" w14:textId="77777777" w:rsidR="00697982" w:rsidRDefault="004C57D6">
      <w:pPr>
        <w:pStyle w:val="BodyText"/>
        <w:ind w:left="1030"/>
      </w:pPr>
      <w:r>
        <w:t>T</w:t>
      </w:r>
      <w:r w:rsidR="001F2317">
        <w:t xml:space="preserve">he </w:t>
      </w:r>
      <w:r>
        <w:t>condition</w:t>
      </w:r>
      <w:r w:rsidR="00D71D40">
        <w:t xml:space="preserve"> </w:t>
      </w:r>
      <w:r w:rsidR="001F2317" w:rsidRPr="001F2317">
        <w:rPr>
          <w:b/>
          <w:bCs/>
        </w:rPr>
        <w:t>“</w:t>
      </w:r>
      <w:r w:rsidR="00D71D40" w:rsidRPr="001F2317">
        <w:rPr>
          <w:b/>
          <w:bCs/>
        </w:rPr>
        <w:t>1=1</w:t>
      </w:r>
      <w:r w:rsidR="001F2317">
        <w:t>”</w:t>
      </w:r>
      <w:r w:rsidR="00D71D40">
        <w:t xml:space="preserve"> is always true</w:t>
      </w:r>
      <w:r w:rsidR="001F2317">
        <w:t xml:space="preserve"> and can resul</w:t>
      </w:r>
      <w:r>
        <w:t xml:space="preserve">t </w:t>
      </w:r>
      <w:r w:rsidR="001F2317">
        <w:t>in</w:t>
      </w:r>
      <w:r>
        <w:t xml:space="preserve"> unauthorized</w:t>
      </w:r>
      <w:r w:rsidR="001F2317">
        <w:t xml:space="preserve"> access to sensitive data such are credit cards details, personal user information etc</w:t>
      </w:r>
      <w:r w:rsidR="00D71D40">
        <w:t>.</w:t>
      </w:r>
    </w:p>
    <w:p w14:paraId="4DA44F89" w14:textId="01906107" w:rsidR="00566F36" w:rsidRDefault="00D71D40">
      <w:pPr>
        <w:pStyle w:val="BodyText"/>
        <w:ind w:left="1030"/>
      </w:pPr>
      <w:r>
        <w:t xml:space="preserve">The </w:t>
      </w:r>
      <w:r w:rsidR="00697982">
        <w:t xml:space="preserve">following </w:t>
      </w:r>
      <w:r>
        <w:t xml:space="preserve">part of the code is the </w:t>
      </w:r>
      <w:r w:rsidRPr="004C57D6">
        <w:rPr>
          <w:b/>
          <w:bCs/>
        </w:rPr>
        <w:t>“- -"</w:t>
      </w:r>
      <w:r w:rsidR="000805D2">
        <w:t xml:space="preserve"> </w:t>
      </w:r>
      <w:r>
        <w:t xml:space="preserve"> which</w:t>
      </w:r>
      <w:r w:rsidR="000805D2">
        <w:t xml:space="preserve"> is a comment indicator in </w:t>
      </w:r>
      <w:r w:rsidR="004C57D6">
        <w:t>SQL</w:t>
      </w:r>
      <w:r w:rsidR="000805D2">
        <w:t xml:space="preserve"> </w:t>
      </w:r>
      <w:r w:rsidR="00697982">
        <w:t>.</w:t>
      </w:r>
      <w:proofErr w:type="spellStart"/>
      <w:r w:rsidR="00697982">
        <w:t>i.e</w:t>
      </w:r>
      <w:proofErr w:type="spellEnd"/>
      <w:r w:rsidR="004C57D6">
        <w:t xml:space="preserve"> that </w:t>
      </w:r>
      <w:r>
        <w:t xml:space="preserve">the rest of the code </w:t>
      </w:r>
      <w:r w:rsidR="004C57D6">
        <w:t xml:space="preserve">mentioned after this </w:t>
      </w:r>
      <w:r>
        <w:t xml:space="preserve">is </w:t>
      </w:r>
      <w:r w:rsidR="004C57D6">
        <w:t>interpreted</w:t>
      </w:r>
      <w:r>
        <w:t xml:space="preserve"> as comment.</w:t>
      </w:r>
      <w:r w:rsidR="00F319E7">
        <w:br/>
      </w:r>
      <w:sdt>
        <w:sdtPr>
          <w:id w:val="-1501733211"/>
          <w:citation/>
        </w:sdtPr>
        <w:sdtContent>
          <w:r w:rsidR="00F319E7">
            <w:fldChar w:fldCharType="begin"/>
          </w:r>
          <w:r w:rsidR="00F319E7">
            <w:rPr>
              <w:lang w:val="en-IN"/>
            </w:rPr>
            <w:instrText xml:space="preserve"> CITATION wwwom2 \l 16393 </w:instrText>
          </w:r>
          <w:r w:rsidR="00F319E7">
            <w:fldChar w:fldCharType="separate"/>
          </w:r>
          <w:r w:rsidR="00F319E7" w:rsidRPr="00F319E7">
            <w:rPr>
              <w:noProof/>
              <w:lang w:val="en-IN"/>
            </w:rPr>
            <w:t>(Anon., www.w3schools.com)</w:t>
          </w:r>
          <w:r w:rsidR="00F319E7">
            <w:fldChar w:fldCharType="end"/>
          </w:r>
        </w:sdtContent>
      </w:sdt>
    </w:p>
    <w:p w14:paraId="2E6C10E8" w14:textId="02D160B6" w:rsidR="00A063CC" w:rsidRDefault="00A063CC">
      <w:pPr>
        <w:pStyle w:val="BodyText"/>
        <w:ind w:left="1030"/>
      </w:pPr>
    </w:p>
    <w:p w14:paraId="3577E415" w14:textId="15DEC823" w:rsidR="00A063CC" w:rsidRDefault="00A063CC">
      <w:pPr>
        <w:pStyle w:val="BodyText"/>
        <w:ind w:left="1030"/>
      </w:pPr>
      <w:r>
        <w:t>The effect of such attacks could lead to leak of user sensitive information such as bank details, user account details, credit card information, user credentials etc. The attacker can abuse the user details and perform actions like transferring money from users account to attackers bank, changing credentials, modifying any sensitive information stored in the database</w:t>
      </w:r>
      <w:r w:rsidR="002A4B59">
        <w:t xml:space="preserve">, posing as a user to buy items, identity theft, </w:t>
      </w:r>
      <w:r w:rsidR="00776E3D">
        <w:t xml:space="preserve">gaining access to user sensitive information and demanding for ransom </w:t>
      </w:r>
      <w:r>
        <w:t>etc.</w:t>
      </w:r>
    </w:p>
    <w:p w14:paraId="25CAFAE1" w14:textId="49655A3E" w:rsidR="00D40832" w:rsidRDefault="00D40832" w:rsidP="00D71D40">
      <w:pPr>
        <w:pStyle w:val="BodyText"/>
      </w:pPr>
    </w:p>
    <w:p w14:paraId="5C16EFF8" w14:textId="59B85B6F" w:rsidR="00933BD4" w:rsidRDefault="00E162E8">
      <w:pPr>
        <w:pStyle w:val="BodyText"/>
        <w:ind w:left="1030"/>
      </w:pPr>
      <w:r>
        <w:t>The below</w:t>
      </w:r>
      <w:r w:rsidR="00EC3565">
        <w:t xml:space="preserve"> defense strategies </w:t>
      </w:r>
      <w:r>
        <w:t>could help us prevent this kind of attack:</w:t>
      </w:r>
      <w:r>
        <w:br/>
        <w:t xml:space="preserve">1. </w:t>
      </w:r>
      <w:r w:rsidR="00EC3565" w:rsidRPr="00A8795F">
        <w:rPr>
          <w:b/>
          <w:bCs/>
        </w:rPr>
        <w:t xml:space="preserve">User </w:t>
      </w:r>
      <w:r w:rsidR="00A8795F" w:rsidRPr="00A8795F">
        <w:rPr>
          <w:b/>
          <w:bCs/>
        </w:rPr>
        <w:t>Parameterized</w:t>
      </w:r>
      <w:r w:rsidRPr="00A8795F">
        <w:rPr>
          <w:b/>
          <w:bCs/>
        </w:rPr>
        <w:t xml:space="preserve"> SQL statement</w:t>
      </w:r>
      <w:r>
        <w:t>:</w:t>
      </w:r>
      <w:r w:rsidR="004C57D6">
        <w:br/>
      </w:r>
      <w:r w:rsidR="00933BD4">
        <w:t xml:space="preserve">This is one of the most commonly used technique </w:t>
      </w:r>
      <w:r w:rsidR="00B70100">
        <w:t xml:space="preserve">and are </w:t>
      </w:r>
      <w:r w:rsidR="00A8795F">
        <w:t>simple</w:t>
      </w:r>
      <w:r w:rsidR="00B70100">
        <w:t xml:space="preserve"> to write and easy to understand than dynamic queries, </w:t>
      </w:r>
      <w:r w:rsidR="00933BD4">
        <w:t>where the query is passes as parameter</w:t>
      </w:r>
      <w:r w:rsidR="00B70100">
        <w:t>(prepared statement)</w:t>
      </w:r>
      <w:r w:rsidR="00933BD4">
        <w:t xml:space="preserve"> rather than as a string concatenation within the query</w:t>
      </w:r>
      <w:r w:rsidR="00B70100">
        <w:t>.</w:t>
      </w:r>
      <w:r w:rsidR="00B70100">
        <w:br/>
      </w:r>
      <w:r w:rsidR="00B70100">
        <w:br/>
      </w:r>
      <w:r w:rsidR="00B70100" w:rsidRPr="00B70100">
        <w:t xml:space="preserve">Parameterized queries </w:t>
      </w:r>
      <w:r w:rsidR="00B70100">
        <w:t>helps the developer to first</w:t>
      </w:r>
      <w:r w:rsidR="00B70100" w:rsidRPr="00B70100">
        <w:t xml:space="preserve"> define all the SQL code, and then pass in each parameter to the query later. This coding style allows the database to distinguish between code and data, regardless of what user input is supplied</w:t>
      </w:r>
      <w:r w:rsidR="00B70100">
        <w:t>. For example:</w:t>
      </w:r>
      <w:r w:rsidR="00933BD4">
        <w:br/>
      </w:r>
    </w:p>
    <w:p w14:paraId="234C4CC3" w14:textId="77777777" w:rsidR="00933BD4" w:rsidRPr="00D140F9" w:rsidRDefault="00933BD4" w:rsidP="00933BD4">
      <w:pPr>
        <w:pStyle w:val="BodyText"/>
        <w:ind w:left="1030"/>
        <w:rPr>
          <w:b/>
          <w:bCs/>
        </w:rPr>
      </w:pPr>
      <w:r w:rsidRPr="00D140F9">
        <w:rPr>
          <w:b/>
          <w:bCs/>
        </w:rPr>
        <w:t>String query = "SELECT * FROM products WHERE category = '"+ input + "'</w:t>
      </w:r>
      <w:proofErr w:type="gramStart"/>
      <w:r w:rsidRPr="00D140F9">
        <w:rPr>
          <w:b/>
          <w:bCs/>
        </w:rPr>
        <w:t>";</w:t>
      </w:r>
      <w:proofErr w:type="gramEnd"/>
    </w:p>
    <w:p w14:paraId="412988D7" w14:textId="77777777" w:rsidR="00933BD4" w:rsidRPr="00D140F9" w:rsidRDefault="00933BD4" w:rsidP="00933BD4">
      <w:pPr>
        <w:pStyle w:val="BodyText"/>
        <w:ind w:left="1030"/>
        <w:rPr>
          <w:b/>
          <w:bCs/>
        </w:rPr>
      </w:pPr>
      <w:r w:rsidRPr="00D140F9">
        <w:rPr>
          <w:b/>
          <w:bCs/>
        </w:rPr>
        <w:t xml:space="preserve">Statement </w:t>
      </w:r>
      <w:proofErr w:type="spellStart"/>
      <w:r w:rsidRPr="00D140F9">
        <w:rPr>
          <w:b/>
          <w:bCs/>
        </w:rPr>
        <w:t>statement</w:t>
      </w:r>
      <w:proofErr w:type="spellEnd"/>
      <w:r w:rsidRPr="00D140F9">
        <w:rPr>
          <w:b/>
          <w:bCs/>
        </w:rPr>
        <w:t xml:space="preserve"> = </w:t>
      </w:r>
      <w:proofErr w:type="spellStart"/>
      <w:r w:rsidRPr="00D140F9">
        <w:rPr>
          <w:b/>
          <w:bCs/>
        </w:rPr>
        <w:t>connection.createStatement</w:t>
      </w:r>
      <w:proofErr w:type="spellEnd"/>
      <w:r w:rsidRPr="00D140F9">
        <w:rPr>
          <w:b/>
          <w:bCs/>
        </w:rPr>
        <w:t>(</w:t>
      </w:r>
      <w:proofErr w:type="gramStart"/>
      <w:r w:rsidRPr="00D140F9">
        <w:rPr>
          <w:b/>
          <w:bCs/>
        </w:rPr>
        <w:t>);</w:t>
      </w:r>
      <w:proofErr w:type="gramEnd"/>
    </w:p>
    <w:p w14:paraId="5F909EE3" w14:textId="7D32F878" w:rsidR="00D140F9" w:rsidRPr="00D140F9" w:rsidRDefault="00933BD4" w:rsidP="00D140F9">
      <w:pPr>
        <w:pStyle w:val="BodyText"/>
        <w:ind w:left="1030"/>
        <w:rPr>
          <w:b/>
          <w:bCs/>
        </w:rPr>
      </w:pPr>
      <w:proofErr w:type="spellStart"/>
      <w:r w:rsidRPr="00D140F9">
        <w:rPr>
          <w:b/>
          <w:bCs/>
        </w:rPr>
        <w:t>ResultSet</w:t>
      </w:r>
      <w:proofErr w:type="spellEnd"/>
      <w:r w:rsidRPr="00D140F9">
        <w:rPr>
          <w:b/>
          <w:bCs/>
        </w:rPr>
        <w:t xml:space="preserve"> </w:t>
      </w:r>
      <w:proofErr w:type="spellStart"/>
      <w:r w:rsidRPr="00D140F9">
        <w:rPr>
          <w:b/>
          <w:bCs/>
        </w:rPr>
        <w:t>resultSet</w:t>
      </w:r>
      <w:proofErr w:type="spellEnd"/>
      <w:r w:rsidRPr="00D140F9">
        <w:rPr>
          <w:b/>
          <w:bCs/>
        </w:rPr>
        <w:t xml:space="preserve"> = </w:t>
      </w:r>
      <w:proofErr w:type="spellStart"/>
      <w:r w:rsidRPr="00D140F9">
        <w:rPr>
          <w:b/>
          <w:bCs/>
        </w:rPr>
        <w:t>statement.executeQuery</w:t>
      </w:r>
      <w:proofErr w:type="spellEnd"/>
      <w:r w:rsidRPr="00D140F9">
        <w:rPr>
          <w:b/>
          <w:bCs/>
        </w:rPr>
        <w:t>(query);</w:t>
      </w:r>
      <w:r>
        <w:br/>
      </w:r>
      <w:r>
        <w:br/>
        <w:t>The above-mentioned code has vulnerabilities related to SQL injection because user input is concatenated directly into the query.</w:t>
      </w:r>
      <w:r w:rsidR="00D140F9">
        <w:br/>
      </w:r>
      <w:r w:rsidR="00D140F9" w:rsidRPr="00D140F9">
        <w:rPr>
          <w:lang w:val="en-IN"/>
        </w:rPr>
        <w:t xml:space="preserve"> </w:t>
      </w:r>
      <w:r w:rsidR="00D140F9">
        <w:rPr>
          <w:lang w:val="en-IN"/>
        </w:rPr>
        <w:t xml:space="preserve">This code </w:t>
      </w:r>
      <w:r w:rsidR="00D140F9" w:rsidRPr="00D140F9">
        <w:rPr>
          <w:lang w:val="en-IN"/>
        </w:rPr>
        <w:t>c</w:t>
      </w:r>
      <w:r w:rsidR="00D140F9">
        <w:rPr>
          <w:lang w:val="en-IN"/>
        </w:rPr>
        <w:t>ould</w:t>
      </w:r>
      <w:r w:rsidR="00D140F9" w:rsidRPr="00D140F9">
        <w:rPr>
          <w:lang w:val="en-IN"/>
        </w:rPr>
        <w:t xml:space="preserve"> be easily written in a way that prevents the user input from interfering with query structure</w:t>
      </w:r>
      <w:r w:rsidR="00D140F9">
        <w:rPr>
          <w:lang w:val="en-IN"/>
        </w:rPr>
        <w:t>:</w:t>
      </w:r>
      <w:r w:rsidR="00D140F9">
        <w:rPr>
          <w:lang w:val="en-IN"/>
        </w:rPr>
        <w:br/>
      </w:r>
      <w:r>
        <w:br/>
      </w:r>
      <w:r w:rsidR="00D140F9" w:rsidRPr="00D140F9">
        <w:rPr>
          <w:b/>
          <w:bCs/>
        </w:rPr>
        <w:t xml:space="preserve">PreparedStatement statement = </w:t>
      </w:r>
      <w:proofErr w:type="spellStart"/>
      <w:r w:rsidR="00D140F9" w:rsidRPr="00D140F9">
        <w:rPr>
          <w:b/>
          <w:bCs/>
        </w:rPr>
        <w:t>connection.prepareStatement</w:t>
      </w:r>
      <w:proofErr w:type="spellEnd"/>
      <w:r w:rsidR="00D140F9" w:rsidRPr="00D140F9">
        <w:rPr>
          <w:b/>
          <w:bCs/>
        </w:rPr>
        <w:t>("SELECT * FROM products WHERE category = ?"</w:t>
      </w:r>
      <w:proofErr w:type="gramStart"/>
      <w:r w:rsidR="00D140F9" w:rsidRPr="00D140F9">
        <w:rPr>
          <w:b/>
          <w:bCs/>
        </w:rPr>
        <w:t>);</w:t>
      </w:r>
      <w:proofErr w:type="gramEnd"/>
    </w:p>
    <w:p w14:paraId="4A2C5EAE" w14:textId="77777777" w:rsidR="00D140F9" w:rsidRPr="00D140F9" w:rsidRDefault="00D140F9" w:rsidP="00D140F9">
      <w:pPr>
        <w:pStyle w:val="BodyText"/>
        <w:ind w:left="1030"/>
        <w:rPr>
          <w:b/>
          <w:bCs/>
        </w:rPr>
      </w:pPr>
      <w:proofErr w:type="spellStart"/>
      <w:r w:rsidRPr="00D140F9">
        <w:rPr>
          <w:b/>
          <w:bCs/>
        </w:rPr>
        <w:t>statement.setString</w:t>
      </w:r>
      <w:proofErr w:type="spellEnd"/>
      <w:r w:rsidRPr="00D140F9">
        <w:rPr>
          <w:b/>
          <w:bCs/>
        </w:rPr>
        <w:t>(1, input</w:t>
      </w:r>
      <w:proofErr w:type="gramStart"/>
      <w:r w:rsidRPr="00D140F9">
        <w:rPr>
          <w:b/>
          <w:bCs/>
        </w:rPr>
        <w:t>);</w:t>
      </w:r>
      <w:proofErr w:type="gramEnd"/>
    </w:p>
    <w:p w14:paraId="13BE2C4C" w14:textId="039DA211" w:rsidR="0015477F" w:rsidRDefault="00D140F9" w:rsidP="0015477F">
      <w:pPr>
        <w:pStyle w:val="BodyText"/>
        <w:ind w:left="1030"/>
      </w:pPr>
      <w:proofErr w:type="spellStart"/>
      <w:r w:rsidRPr="00D140F9">
        <w:rPr>
          <w:b/>
          <w:bCs/>
        </w:rPr>
        <w:t>ResultSet</w:t>
      </w:r>
      <w:proofErr w:type="spellEnd"/>
      <w:r w:rsidRPr="00D140F9">
        <w:rPr>
          <w:b/>
          <w:bCs/>
        </w:rPr>
        <w:t xml:space="preserve"> </w:t>
      </w:r>
      <w:proofErr w:type="spellStart"/>
      <w:r w:rsidRPr="00D140F9">
        <w:rPr>
          <w:b/>
          <w:bCs/>
        </w:rPr>
        <w:t>resultSet</w:t>
      </w:r>
      <w:proofErr w:type="spellEnd"/>
      <w:r w:rsidRPr="00D140F9">
        <w:rPr>
          <w:b/>
          <w:bCs/>
        </w:rPr>
        <w:t xml:space="preserve"> = </w:t>
      </w:r>
      <w:proofErr w:type="spellStart"/>
      <w:r w:rsidRPr="00D140F9">
        <w:rPr>
          <w:b/>
          <w:bCs/>
        </w:rPr>
        <w:t>statement.executeQuery</w:t>
      </w:r>
      <w:proofErr w:type="spellEnd"/>
      <w:r w:rsidRPr="00D140F9">
        <w:rPr>
          <w:b/>
          <w:bCs/>
        </w:rPr>
        <w:t>();</w:t>
      </w:r>
      <w:r w:rsidRPr="00D140F9">
        <w:rPr>
          <w:b/>
          <w:bCs/>
        </w:rPr>
        <w:br/>
      </w:r>
      <w:r w:rsidR="004C1DF3">
        <w:br/>
      </w:r>
      <w:r w:rsidR="004C1DF3" w:rsidRPr="004C1DF3">
        <w:t xml:space="preserve">Prepared statements ensure that an attacker is not able to change the intent of a query, even if SQL commands are inserted by an attacker. In the safe example below, if an attacker were to enter the </w:t>
      </w:r>
      <w:proofErr w:type="spellStart"/>
      <w:r w:rsidR="004C1DF3" w:rsidRPr="004C1DF3">
        <w:t>userID</w:t>
      </w:r>
      <w:proofErr w:type="spellEnd"/>
      <w:r w:rsidR="004C1DF3" w:rsidRPr="004C1DF3">
        <w:t xml:space="preserve"> of tom' or '1'='1, the parameterized query would not be vulnerable and would instead look for a username which literally matched the entire string tom' or '1'='1</w:t>
      </w:r>
      <w:r w:rsidR="004C1DF3">
        <w:t>.</w:t>
      </w:r>
      <w:r w:rsidR="00F319E7">
        <w:br/>
      </w:r>
      <w:r w:rsidR="00F319E7">
        <w:br/>
      </w:r>
      <w:sdt>
        <w:sdtPr>
          <w:rPr>
            <w:rFonts w:ascii="Segoe UI" w:hAnsi="Segoe UI" w:cs="Segoe UI"/>
            <w:color w:val="1F497D" w:themeColor="text2"/>
            <w:sz w:val="21"/>
            <w:szCs w:val="21"/>
          </w:rPr>
          <w:id w:val="-1465187098"/>
          <w:citation/>
        </w:sdtPr>
        <w:sdtContent>
          <w:r w:rsidR="00F319E7">
            <w:rPr>
              <w:rFonts w:ascii="Segoe UI" w:hAnsi="Segoe UI" w:cs="Segoe UI"/>
              <w:color w:val="1F497D" w:themeColor="text2"/>
              <w:sz w:val="21"/>
              <w:szCs w:val="21"/>
            </w:rPr>
            <w:fldChar w:fldCharType="begin"/>
          </w:r>
          <w:r w:rsidR="00F319E7">
            <w:rPr>
              <w:rFonts w:ascii="Segoe UI" w:hAnsi="Segoe UI" w:cs="Segoe UI"/>
              <w:color w:val="1F497D" w:themeColor="text2"/>
              <w:sz w:val="21"/>
              <w:szCs w:val="21"/>
              <w:lang w:val="en-IN"/>
            </w:rPr>
            <w:instrText xml:space="preserve"> CITATION poret \l 16393 </w:instrText>
          </w:r>
          <w:r w:rsidR="00F319E7">
            <w:rPr>
              <w:rFonts w:ascii="Segoe UI" w:hAnsi="Segoe UI" w:cs="Segoe UI"/>
              <w:color w:val="1F497D" w:themeColor="text2"/>
              <w:sz w:val="21"/>
              <w:szCs w:val="21"/>
            </w:rPr>
            <w:fldChar w:fldCharType="separate"/>
          </w:r>
          <w:r w:rsidR="00F319E7" w:rsidRPr="00F319E7">
            <w:rPr>
              <w:rFonts w:ascii="Segoe UI" w:hAnsi="Segoe UI" w:cs="Segoe UI"/>
              <w:noProof/>
              <w:color w:val="1F497D" w:themeColor="text2"/>
              <w:sz w:val="21"/>
              <w:szCs w:val="21"/>
              <w:lang w:val="en-IN"/>
            </w:rPr>
            <w:t>(Anon., portswigger.net)</w:t>
          </w:r>
          <w:r w:rsidR="00F319E7">
            <w:rPr>
              <w:rFonts w:ascii="Segoe UI" w:hAnsi="Segoe UI" w:cs="Segoe UI"/>
              <w:color w:val="1F497D" w:themeColor="text2"/>
              <w:sz w:val="21"/>
              <w:szCs w:val="21"/>
            </w:rPr>
            <w:fldChar w:fldCharType="end"/>
          </w:r>
        </w:sdtContent>
      </w:sdt>
      <w:r w:rsidR="00F319E7" w:rsidRPr="002709BE">
        <w:rPr>
          <w:rFonts w:ascii="Segoe UI" w:hAnsi="Segoe UI" w:cs="Segoe UI"/>
          <w:color w:val="1F497D" w:themeColor="text2"/>
          <w:sz w:val="21"/>
          <w:szCs w:val="21"/>
        </w:rPr>
        <w:br/>
      </w:r>
      <w:r w:rsidR="004C1DF3">
        <w:br/>
      </w:r>
      <w:r w:rsidR="00E162E8">
        <w:br/>
        <w:t xml:space="preserve">2. </w:t>
      </w:r>
      <w:r w:rsidR="0015477F" w:rsidRPr="0015477F">
        <w:rPr>
          <w:b/>
          <w:bCs/>
        </w:rPr>
        <w:t>Allow -list Input validation:</w:t>
      </w:r>
      <w:r w:rsidR="0015477F">
        <w:br/>
        <w:t>Various parts of SQL queries aren't legal locations for the use of bind variables, such as the names of tables or columns, and the sort order indicator (ASC or DESC). In such situations, input validation or query redesign is the most appropriate defense. For the names of tables or columns, ideally those values come from the code, and not from user parameters.</w:t>
      </w:r>
    </w:p>
    <w:p w14:paraId="01B60FCB" w14:textId="77777777" w:rsidR="0015477F" w:rsidRDefault="0015477F" w:rsidP="0015477F">
      <w:pPr>
        <w:pStyle w:val="BodyText"/>
        <w:ind w:left="1030"/>
      </w:pPr>
    </w:p>
    <w:p w14:paraId="40888A5B" w14:textId="1787EDBB" w:rsidR="0015477F" w:rsidRDefault="0015477F" w:rsidP="0015477F">
      <w:pPr>
        <w:pStyle w:val="BodyText"/>
        <w:ind w:left="1030"/>
      </w:pPr>
      <w:r>
        <w:t xml:space="preserve">But if user parameter values are used for targeting different table names and column names, then the parameter values should be mapped to the legal/expected table or column names to make sure unvalidated user input doesn't end up in the query. Please note, this is a symptom of poor </w:t>
      </w:r>
      <w:r w:rsidR="00A063CC">
        <w:t>design,</w:t>
      </w:r>
      <w:r>
        <w:t xml:space="preserve"> and a full rewrite should be considered if time allows.</w:t>
      </w:r>
    </w:p>
    <w:p w14:paraId="513093F6" w14:textId="77777777" w:rsidR="0015477F" w:rsidRDefault="0015477F" w:rsidP="0015477F">
      <w:pPr>
        <w:pStyle w:val="BodyText"/>
        <w:ind w:left="1030"/>
      </w:pPr>
    </w:p>
    <w:p w14:paraId="32965C4F" w14:textId="77777777" w:rsidR="0015477F" w:rsidRDefault="0015477F" w:rsidP="0015477F">
      <w:pPr>
        <w:pStyle w:val="BodyText"/>
        <w:ind w:left="1030"/>
      </w:pPr>
      <w:r>
        <w:t>Here is an example of table name validation.</w:t>
      </w:r>
      <w:r>
        <w:br/>
        <w:t>String </w:t>
      </w:r>
      <w:proofErr w:type="spellStart"/>
      <w:proofErr w:type="gramStart"/>
      <w:r>
        <w:t>tableName</w:t>
      </w:r>
      <w:proofErr w:type="spellEnd"/>
      <w:r>
        <w:t>;</w:t>
      </w:r>
      <w:proofErr w:type="gramEnd"/>
    </w:p>
    <w:p w14:paraId="4D601EDC" w14:textId="77777777" w:rsidR="0015477F" w:rsidRDefault="0015477F" w:rsidP="0015477F">
      <w:pPr>
        <w:pStyle w:val="BodyText"/>
        <w:ind w:left="1030"/>
      </w:pPr>
      <w:r>
        <w:t>switch(PARAM):</w:t>
      </w:r>
    </w:p>
    <w:p w14:paraId="7B8CC7CB" w14:textId="77777777" w:rsidR="0015477F" w:rsidRDefault="0015477F" w:rsidP="0015477F">
      <w:pPr>
        <w:pStyle w:val="BodyText"/>
        <w:ind w:left="1030"/>
      </w:pPr>
      <w:r>
        <w:t>  case "Value1": </w:t>
      </w:r>
      <w:proofErr w:type="spellStart"/>
      <w:r>
        <w:t>tableName</w:t>
      </w:r>
      <w:proofErr w:type="spellEnd"/>
      <w:r>
        <w:t> = "</w:t>
      </w:r>
      <w:proofErr w:type="spellStart"/>
      <w:r>
        <w:t>fooTable</w:t>
      </w:r>
      <w:proofErr w:type="spellEnd"/>
      <w:proofErr w:type="gramStart"/>
      <w:r>
        <w:t>";</w:t>
      </w:r>
      <w:proofErr w:type="gramEnd"/>
    </w:p>
    <w:p w14:paraId="62D9A9D6" w14:textId="77777777" w:rsidR="0015477F" w:rsidRDefault="0015477F" w:rsidP="0015477F">
      <w:pPr>
        <w:pStyle w:val="BodyText"/>
        <w:ind w:left="1030"/>
      </w:pPr>
      <w:r>
        <w:t>                 </w:t>
      </w:r>
      <w:proofErr w:type="gramStart"/>
      <w:r>
        <w:t>break;</w:t>
      </w:r>
      <w:proofErr w:type="gramEnd"/>
    </w:p>
    <w:p w14:paraId="53555095" w14:textId="77777777" w:rsidR="0015477F" w:rsidRDefault="0015477F" w:rsidP="0015477F">
      <w:pPr>
        <w:pStyle w:val="BodyText"/>
        <w:ind w:left="1030"/>
      </w:pPr>
      <w:r>
        <w:t>  case "Value2": </w:t>
      </w:r>
      <w:proofErr w:type="spellStart"/>
      <w:r>
        <w:t>tableName</w:t>
      </w:r>
      <w:proofErr w:type="spellEnd"/>
      <w:r>
        <w:t> = "</w:t>
      </w:r>
      <w:proofErr w:type="spellStart"/>
      <w:r>
        <w:t>barTable</w:t>
      </w:r>
      <w:proofErr w:type="spellEnd"/>
      <w:proofErr w:type="gramStart"/>
      <w:r>
        <w:t>";</w:t>
      </w:r>
      <w:proofErr w:type="gramEnd"/>
    </w:p>
    <w:p w14:paraId="0B0135CE" w14:textId="77777777" w:rsidR="0015477F" w:rsidRDefault="0015477F" w:rsidP="0015477F">
      <w:pPr>
        <w:pStyle w:val="BodyText"/>
        <w:ind w:left="1030"/>
      </w:pPr>
      <w:r>
        <w:t>                 </w:t>
      </w:r>
      <w:proofErr w:type="gramStart"/>
      <w:r>
        <w:t>break;</w:t>
      </w:r>
      <w:proofErr w:type="gramEnd"/>
    </w:p>
    <w:p w14:paraId="4879D2DD" w14:textId="77777777" w:rsidR="0015477F" w:rsidRDefault="0015477F" w:rsidP="0015477F">
      <w:pPr>
        <w:pStyle w:val="BodyText"/>
        <w:ind w:left="1030"/>
      </w:pPr>
      <w:r>
        <w:t>  ...</w:t>
      </w:r>
    </w:p>
    <w:p w14:paraId="049B3684" w14:textId="77777777" w:rsidR="0015477F" w:rsidRDefault="0015477F" w:rsidP="0015477F">
      <w:pPr>
        <w:pStyle w:val="BodyText"/>
        <w:ind w:left="1030"/>
      </w:pPr>
      <w:r>
        <w:t xml:space="preserve">  default      : throw new InputValidationException("unexpected value provided"</w:t>
      </w:r>
    </w:p>
    <w:p w14:paraId="70A0E0A7" w14:textId="44CAFAF2" w:rsidR="00D40832" w:rsidRDefault="0015477F" w:rsidP="0015477F">
      <w:pPr>
        <w:pStyle w:val="BodyText"/>
        <w:ind w:left="1030"/>
      </w:pPr>
      <w:r>
        <w:t xml:space="preserve">                                                  + " for table name"</w:t>
      </w:r>
      <w:proofErr w:type="gramStart"/>
      <w:r>
        <w:t>);</w:t>
      </w:r>
      <w:proofErr w:type="gramEnd"/>
    </w:p>
    <w:p w14:paraId="3A09F6CC" w14:textId="2B4DC4A1" w:rsidR="0015477F" w:rsidRDefault="0015477F" w:rsidP="0015477F">
      <w:pPr>
        <w:pStyle w:val="BodyText"/>
        <w:ind w:left="1030"/>
      </w:pPr>
    </w:p>
    <w:p w14:paraId="7BCDA5BE" w14:textId="77777777" w:rsidR="0015477F" w:rsidRDefault="0015477F" w:rsidP="0015477F">
      <w:pPr>
        <w:pStyle w:val="BodyText"/>
        <w:ind w:left="1030"/>
      </w:pPr>
      <w:r>
        <w:t xml:space="preserve">The </w:t>
      </w:r>
      <w:proofErr w:type="spellStart"/>
      <w:r>
        <w:t>tableName</w:t>
      </w:r>
      <w:proofErr w:type="spellEnd"/>
      <w:r>
        <w:t xml:space="preserve"> can then be directly appended to the SQL query since it is now known to be one of the legal and expected values for a table name in this query. Keep in mind that generic table validation functions can lead to data loss as table names are used in queries where they are not expected.</w:t>
      </w:r>
    </w:p>
    <w:p w14:paraId="1B5C5C5E" w14:textId="77777777" w:rsidR="0015477F" w:rsidRDefault="0015477F" w:rsidP="0015477F">
      <w:pPr>
        <w:pStyle w:val="BodyText"/>
        <w:ind w:left="1030"/>
      </w:pPr>
    </w:p>
    <w:p w14:paraId="56348A83" w14:textId="77777777" w:rsidR="0015477F" w:rsidRDefault="0015477F" w:rsidP="0015477F">
      <w:pPr>
        <w:pStyle w:val="BodyText"/>
        <w:ind w:left="1030"/>
      </w:pPr>
      <w:r>
        <w:t xml:space="preserve">For something simple like a sort order, it would be best if the user supplied input is converted to a </w:t>
      </w:r>
      <w:proofErr w:type="spellStart"/>
      <w:r>
        <w:t>boolean</w:t>
      </w:r>
      <w:proofErr w:type="spellEnd"/>
      <w:r>
        <w:t xml:space="preserve">, and then that </w:t>
      </w:r>
      <w:proofErr w:type="spellStart"/>
      <w:r>
        <w:t>boolean</w:t>
      </w:r>
      <w:proofErr w:type="spellEnd"/>
      <w:r>
        <w:t xml:space="preserve"> is used to select the safe value to append to the query. This is a very standard need in dynamic query creation.</w:t>
      </w:r>
      <w:r>
        <w:br/>
      </w:r>
      <w:r>
        <w:br/>
        <w:t>public String </w:t>
      </w:r>
      <w:proofErr w:type="spellStart"/>
      <w:r>
        <w:t>someMethod</w:t>
      </w:r>
      <w:proofErr w:type="spellEnd"/>
      <w:r>
        <w:t>(</w:t>
      </w:r>
      <w:proofErr w:type="spellStart"/>
      <w:r>
        <w:t>boolean</w:t>
      </w:r>
      <w:proofErr w:type="spellEnd"/>
      <w:r>
        <w:t> </w:t>
      </w:r>
      <w:proofErr w:type="spellStart"/>
      <w:r>
        <w:t>sortOrder</w:t>
      </w:r>
      <w:proofErr w:type="spellEnd"/>
      <w:r>
        <w:t>) {</w:t>
      </w:r>
    </w:p>
    <w:p w14:paraId="617D2A21" w14:textId="43AAC94D" w:rsidR="0015477F" w:rsidRDefault="0015477F" w:rsidP="0015477F">
      <w:pPr>
        <w:pStyle w:val="BodyText"/>
        <w:ind w:left="1030"/>
      </w:pPr>
      <w:r>
        <w:t> String SQLquery = "some SQL ... order by Salary " + (sortOrder ? "ASC" : "DESC");` ...</w:t>
      </w:r>
    </w:p>
    <w:p w14:paraId="298AE993" w14:textId="5BA3FD3E" w:rsidR="00D40832" w:rsidRPr="002709BE" w:rsidRDefault="00EA3562" w:rsidP="00D40832">
      <w:pPr>
        <w:pStyle w:val="NormalWeb"/>
        <w:rPr>
          <w:rFonts w:ascii="Segoe UI" w:hAnsi="Segoe UI" w:cs="Segoe UI"/>
          <w:color w:val="1F497D" w:themeColor="text2"/>
          <w:sz w:val="21"/>
          <w:szCs w:val="21"/>
        </w:rPr>
      </w:pPr>
      <w:r w:rsidRPr="002709BE">
        <w:rPr>
          <w:rFonts w:ascii="Segoe UI" w:hAnsi="Segoe UI" w:cs="Segoe UI"/>
          <w:color w:val="1F497D" w:themeColor="text2"/>
          <w:sz w:val="21"/>
          <w:szCs w:val="21"/>
        </w:rPr>
        <w:br/>
      </w:r>
      <w:sdt>
        <w:sdtPr>
          <w:rPr>
            <w:rFonts w:ascii="Segoe UI" w:hAnsi="Segoe UI" w:cs="Segoe UI"/>
            <w:color w:val="1F497D" w:themeColor="text2"/>
            <w:sz w:val="21"/>
            <w:szCs w:val="21"/>
          </w:rPr>
          <w:id w:val="-1517148288"/>
          <w:citation/>
        </w:sdtPr>
        <w:sdtContent>
          <w:r w:rsidR="00F319E7">
            <w:rPr>
              <w:rFonts w:ascii="Segoe UI" w:hAnsi="Segoe UI" w:cs="Segoe UI"/>
              <w:color w:val="1F497D" w:themeColor="text2"/>
              <w:sz w:val="21"/>
              <w:szCs w:val="21"/>
            </w:rPr>
            <w:fldChar w:fldCharType="begin"/>
          </w:r>
          <w:r w:rsidR="00F319E7">
            <w:rPr>
              <w:rFonts w:ascii="Segoe UI" w:hAnsi="Segoe UI" w:cs="Segoe UI"/>
              <w:color w:val="1F497D" w:themeColor="text2"/>
              <w:sz w:val="21"/>
              <w:szCs w:val="21"/>
            </w:rPr>
            <w:instrText xml:space="preserve"> CITATION cherg \l 16393 </w:instrText>
          </w:r>
          <w:r w:rsidR="00F319E7">
            <w:rPr>
              <w:rFonts w:ascii="Segoe UI" w:hAnsi="Segoe UI" w:cs="Segoe UI"/>
              <w:color w:val="1F497D" w:themeColor="text2"/>
              <w:sz w:val="21"/>
              <w:szCs w:val="21"/>
            </w:rPr>
            <w:fldChar w:fldCharType="separate"/>
          </w:r>
          <w:r w:rsidR="00F319E7" w:rsidRPr="00F319E7">
            <w:rPr>
              <w:rFonts w:ascii="Segoe UI" w:hAnsi="Segoe UI" w:cs="Segoe UI"/>
              <w:noProof/>
              <w:color w:val="1F497D" w:themeColor="text2"/>
              <w:sz w:val="21"/>
              <w:szCs w:val="21"/>
            </w:rPr>
            <w:t>(Anon., cheatsheetseries.owasp.org)</w:t>
          </w:r>
          <w:r w:rsidR="00F319E7">
            <w:rPr>
              <w:rFonts w:ascii="Segoe UI" w:hAnsi="Segoe UI" w:cs="Segoe UI"/>
              <w:color w:val="1F497D" w:themeColor="text2"/>
              <w:sz w:val="21"/>
              <w:szCs w:val="21"/>
            </w:rPr>
            <w:fldChar w:fldCharType="end"/>
          </w:r>
        </w:sdtContent>
      </w:sdt>
    </w:p>
    <w:p w14:paraId="3311C50B" w14:textId="4BC1122F" w:rsidR="00566F36" w:rsidRDefault="00566F36">
      <w:pPr>
        <w:pStyle w:val="BodyText"/>
        <w:ind w:left="1030"/>
      </w:pPr>
    </w:p>
    <w:p w14:paraId="48E37116" w14:textId="77777777" w:rsidR="00566F36" w:rsidRDefault="00566F36">
      <w:pPr>
        <w:pStyle w:val="BodyText"/>
        <w:ind w:left="1030"/>
      </w:pPr>
    </w:p>
    <w:p w14:paraId="60FC70F0" w14:textId="77777777" w:rsidR="00725533" w:rsidRDefault="00000000">
      <w:pPr>
        <w:pStyle w:val="ListParagraph"/>
        <w:numPr>
          <w:ilvl w:val="0"/>
          <w:numId w:val="1"/>
        </w:numPr>
        <w:tabs>
          <w:tab w:val="left" w:pos="819"/>
        </w:tabs>
        <w:spacing w:before="18" w:line="259" w:lineRule="auto"/>
        <w:ind w:right="119"/>
        <w:jc w:val="both"/>
        <w:rPr>
          <w:sz w:val="20"/>
        </w:rPr>
      </w:pPr>
      <w:r>
        <w:rPr>
          <w:sz w:val="20"/>
        </w:rPr>
        <w:t>Consider a scenario in which an attacker steals a TLS-enabled website's private key while avoiding</w:t>
      </w:r>
      <w:r>
        <w:rPr>
          <w:spacing w:val="1"/>
          <w:sz w:val="20"/>
        </w:rPr>
        <w:t xml:space="preserve"> </w:t>
      </w:r>
      <w:r>
        <w:rPr>
          <w:sz w:val="20"/>
        </w:rPr>
        <w:t>detection.</w:t>
      </w:r>
      <w:r>
        <w:rPr>
          <w:spacing w:val="-2"/>
          <w:sz w:val="20"/>
        </w:rPr>
        <w:t xml:space="preserve"> </w:t>
      </w:r>
      <w:r>
        <w:rPr>
          <w:sz w:val="20"/>
        </w:rPr>
        <w:t>What is the</w:t>
      </w:r>
      <w:r>
        <w:rPr>
          <w:spacing w:val="-1"/>
          <w:sz w:val="20"/>
        </w:rPr>
        <w:t xml:space="preserve"> </w:t>
      </w:r>
      <w:r>
        <w:rPr>
          <w:sz w:val="20"/>
        </w:rPr>
        <w:t>attacker capable</w:t>
      </w:r>
      <w:r>
        <w:rPr>
          <w:spacing w:val="-1"/>
          <w:sz w:val="20"/>
        </w:rPr>
        <w:t xml:space="preserve"> </w:t>
      </w:r>
      <w:r>
        <w:rPr>
          <w:sz w:val="20"/>
        </w:rPr>
        <w:t>of</w:t>
      </w:r>
      <w:r>
        <w:rPr>
          <w:spacing w:val="-3"/>
          <w:sz w:val="20"/>
        </w:rPr>
        <w:t xml:space="preserve"> </w:t>
      </w:r>
      <w:r>
        <w:rPr>
          <w:sz w:val="20"/>
        </w:rPr>
        <w:t>with the</w:t>
      </w:r>
      <w:r>
        <w:rPr>
          <w:spacing w:val="-1"/>
          <w:sz w:val="20"/>
        </w:rPr>
        <w:t xml:space="preserve"> </w:t>
      </w:r>
      <w:r>
        <w:rPr>
          <w:sz w:val="20"/>
        </w:rPr>
        <w:t>private key?</w:t>
      </w:r>
      <w:r w:rsidR="004C57D6">
        <w:rPr>
          <w:sz w:val="20"/>
        </w:rPr>
        <w:br/>
      </w:r>
    </w:p>
    <w:p w14:paraId="05AE60B8" w14:textId="57FB4896" w:rsidR="00697982" w:rsidRDefault="00725533" w:rsidP="0042273B">
      <w:pPr>
        <w:pStyle w:val="ListParagraph"/>
        <w:tabs>
          <w:tab w:val="left" w:pos="819"/>
        </w:tabs>
        <w:spacing w:before="18" w:line="259" w:lineRule="auto"/>
        <w:ind w:left="818" w:right="119"/>
        <w:rPr>
          <w:sz w:val="20"/>
        </w:rPr>
      </w:pPr>
      <w:r>
        <w:rPr>
          <w:sz w:val="20"/>
        </w:rPr>
        <w:t>This scenario</w:t>
      </w:r>
      <w:r w:rsidR="008B74CF">
        <w:rPr>
          <w:sz w:val="20"/>
        </w:rPr>
        <w:t xml:space="preserve"> can be</w:t>
      </w:r>
      <w:r>
        <w:rPr>
          <w:sz w:val="20"/>
        </w:rPr>
        <w:t xml:space="preserve"> refer</w:t>
      </w:r>
      <w:r w:rsidR="008B74CF">
        <w:rPr>
          <w:sz w:val="20"/>
        </w:rPr>
        <w:t>red</w:t>
      </w:r>
      <w:r>
        <w:rPr>
          <w:sz w:val="20"/>
        </w:rPr>
        <w:t xml:space="preserve"> to Man in the middle attack</w:t>
      </w:r>
      <w:r w:rsidR="00D24826">
        <w:rPr>
          <w:sz w:val="20"/>
        </w:rPr>
        <w:t>.</w:t>
      </w:r>
    </w:p>
    <w:p w14:paraId="55F7245A" w14:textId="664A90FF" w:rsidR="008B74CF" w:rsidRDefault="002709BE" w:rsidP="000C35DA">
      <w:pPr>
        <w:pStyle w:val="ListParagraph"/>
        <w:tabs>
          <w:tab w:val="left" w:pos="819"/>
        </w:tabs>
        <w:spacing w:before="18" w:line="259" w:lineRule="auto"/>
        <w:ind w:left="458" w:right="119" w:firstLine="0"/>
        <w:rPr>
          <w:sz w:val="20"/>
        </w:rPr>
      </w:pPr>
      <w:r>
        <w:rPr>
          <w:sz w:val="20"/>
        </w:rPr>
        <w:t>Private key is the most important part of TLS/SSL certificate</w:t>
      </w:r>
      <w:r w:rsidR="00A063CC">
        <w:rPr>
          <w:sz w:val="20"/>
        </w:rPr>
        <w:t>,</w:t>
      </w:r>
      <w:r>
        <w:rPr>
          <w:sz w:val="20"/>
        </w:rPr>
        <w:t xml:space="preserve"> which is used to decrypt or encrypt information. If compromised, the attacker with the private can decrypt the information and can gain access to user sensitive data and intercept the information.</w:t>
      </w:r>
      <w:r w:rsidR="00FE439F">
        <w:rPr>
          <w:sz w:val="20"/>
        </w:rPr>
        <w:br/>
        <w:t>In this scenario where the attacker has successfully stolen the private key without being detected, he can perform a serious damage to the user</w:t>
      </w:r>
      <w:r w:rsidR="00B55189">
        <w:rPr>
          <w:sz w:val="20"/>
        </w:rPr>
        <w:t>,</w:t>
      </w:r>
      <w:r w:rsidR="00FE439F">
        <w:rPr>
          <w:sz w:val="20"/>
        </w:rPr>
        <w:t xml:space="preserve"> as the legitimate user is unaware that his</w:t>
      </w:r>
      <w:r w:rsidR="00A063CC">
        <w:rPr>
          <w:sz w:val="20"/>
        </w:rPr>
        <w:t>/her</w:t>
      </w:r>
      <w:r w:rsidR="00FE439F">
        <w:rPr>
          <w:sz w:val="20"/>
        </w:rPr>
        <w:t xml:space="preserve"> information has been compromised.</w:t>
      </w:r>
      <w:r w:rsidR="002A4B59" w:rsidRPr="002A4B59">
        <w:rPr>
          <w:sz w:val="20"/>
        </w:rPr>
        <w:t xml:space="preserve"> </w:t>
      </w:r>
      <w:r w:rsidR="002A4B59" w:rsidRPr="000C35DA">
        <w:rPr>
          <w:sz w:val="20"/>
        </w:rPr>
        <w:t xml:space="preserve">This </w:t>
      </w:r>
      <w:r w:rsidR="002A4B59">
        <w:rPr>
          <w:sz w:val="20"/>
        </w:rPr>
        <w:t xml:space="preserve">form of </w:t>
      </w:r>
      <w:r w:rsidR="002A4B59" w:rsidRPr="000C35DA">
        <w:rPr>
          <w:sz w:val="20"/>
        </w:rPr>
        <w:t>attack is a type of eaves dropping where an attacker intercepts and exploits the information and the data can be gleaned</w:t>
      </w:r>
      <w:r w:rsidR="002A4B59">
        <w:rPr>
          <w:sz w:val="20"/>
        </w:rPr>
        <w:t>.</w:t>
      </w:r>
      <w:r w:rsidR="002A4B59" w:rsidRPr="000C35DA">
        <w:rPr>
          <w:sz w:val="20"/>
        </w:rPr>
        <w:br/>
      </w:r>
      <w:r w:rsidR="000C35DA">
        <w:rPr>
          <w:sz w:val="20"/>
        </w:rPr>
        <w:t xml:space="preserve"> The attacker can also impersonate as a legitimate user and perform malicious activities like </w:t>
      </w:r>
      <w:r w:rsidR="000C35DA" w:rsidRPr="000C35DA">
        <w:rPr>
          <w:sz w:val="20"/>
        </w:rPr>
        <w:t>transferring amount to the attack</w:t>
      </w:r>
      <w:r w:rsidR="008B74CF">
        <w:rPr>
          <w:sz w:val="20"/>
        </w:rPr>
        <w:t xml:space="preserve">ers </w:t>
      </w:r>
      <w:r w:rsidR="000C35DA" w:rsidRPr="000C35DA">
        <w:rPr>
          <w:sz w:val="20"/>
        </w:rPr>
        <w:t>bank account,</w:t>
      </w:r>
      <w:r w:rsidR="008B74CF">
        <w:rPr>
          <w:sz w:val="20"/>
        </w:rPr>
        <w:t xml:space="preserve"> changing user credentials,</w:t>
      </w:r>
      <w:r w:rsidR="000C35DA" w:rsidRPr="000C35DA">
        <w:rPr>
          <w:sz w:val="20"/>
        </w:rPr>
        <w:t xml:space="preserve"> </w:t>
      </w:r>
      <w:r w:rsidR="00A063CC" w:rsidRPr="000C35DA">
        <w:rPr>
          <w:sz w:val="20"/>
        </w:rPr>
        <w:t>modifying</w:t>
      </w:r>
      <w:r w:rsidR="000C35DA" w:rsidRPr="000C35DA">
        <w:rPr>
          <w:sz w:val="20"/>
        </w:rPr>
        <w:t xml:space="preserve"> any sensitive information stored by the user in the database</w:t>
      </w:r>
      <w:r w:rsidR="0049049F">
        <w:rPr>
          <w:sz w:val="20"/>
        </w:rPr>
        <w:t xml:space="preserve">, targeting users </w:t>
      </w:r>
      <w:r w:rsidR="00A063CC">
        <w:rPr>
          <w:sz w:val="20"/>
        </w:rPr>
        <w:t xml:space="preserve">the </w:t>
      </w:r>
      <w:r w:rsidR="0049049F">
        <w:rPr>
          <w:sz w:val="20"/>
        </w:rPr>
        <w:t>connections</w:t>
      </w:r>
      <w:r w:rsidR="00A063CC">
        <w:rPr>
          <w:sz w:val="20"/>
        </w:rPr>
        <w:t xml:space="preserve"> list</w:t>
      </w:r>
      <w:r w:rsidR="0049049F">
        <w:rPr>
          <w:sz w:val="20"/>
        </w:rPr>
        <w:t xml:space="preserve"> and sending malicious con</w:t>
      </w:r>
      <w:r w:rsidR="00A063CC">
        <w:rPr>
          <w:sz w:val="20"/>
        </w:rPr>
        <w:t>ten</w:t>
      </w:r>
      <w:r w:rsidR="0049049F">
        <w:rPr>
          <w:sz w:val="20"/>
        </w:rPr>
        <w:t xml:space="preserve">t to </w:t>
      </w:r>
      <w:r w:rsidR="000C35DA" w:rsidRPr="000C35DA">
        <w:rPr>
          <w:sz w:val="20"/>
        </w:rPr>
        <w:t xml:space="preserve"> </w:t>
      </w:r>
      <w:r w:rsidR="0049049F">
        <w:rPr>
          <w:sz w:val="20"/>
        </w:rPr>
        <w:t>them</w:t>
      </w:r>
      <w:r w:rsidR="00A063CC">
        <w:rPr>
          <w:sz w:val="20"/>
        </w:rPr>
        <w:t xml:space="preserve"> in order to enhance his attack</w:t>
      </w:r>
      <w:r w:rsidR="008B74CF">
        <w:rPr>
          <w:sz w:val="20"/>
        </w:rPr>
        <w:t>,</w:t>
      </w:r>
      <w:r w:rsidR="008B74CF" w:rsidRPr="008B74CF">
        <w:t xml:space="preserve"> </w:t>
      </w:r>
      <w:r w:rsidR="008B74CF">
        <w:t>posing as a user to buy items online, identity theft, gaining access to user sensitive information and demanding for ransom etc.</w:t>
      </w:r>
    </w:p>
    <w:p w14:paraId="5D4C3F71" w14:textId="55A969FE" w:rsidR="0042273B" w:rsidRPr="000C35DA" w:rsidRDefault="000C35DA" w:rsidP="000C35DA">
      <w:pPr>
        <w:pStyle w:val="ListParagraph"/>
        <w:tabs>
          <w:tab w:val="left" w:pos="819"/>
        </w:tabs>
        <w:spacing w:before="18" w:line="259" w:lineRule="auto"/>
        <w:ind w:left="458" w:right="119" w:firstLine="0"/>
        <w:rPr>
          <w:sz w:val="20"/>
        </w:rPr>
      </w:pPr>
      <w:r w:rsidRPr="000C35DA">
        <w:rPr>
          <w:sz w:val="20"/>
        </w:rPr>
        <w:t>Additionally, it can also be used to gain a foothold inside a secured perimeter during the infiltration stage of an advanced persistent threat (APT) assault.</w:t>
      </w:r>
      <w:r w:rsidRPr="000C35DA">
        <w:rPr>
          <w:sz w:val="20"/>
        </w:rPr>
        <w:br/>
      </w:r>
      <w:r w:rsidRPr="000C35DA">
        <w:rPr>
          <w:sz w:val="20"/>
        </w:rPr>
        <w:br/>
      </w:r>
      <w:r w:rsidRPr="000C35DA">
        <w:rPr>
          <w:sz w:val="20"/>
        </w:rPr>
        <w:br/>
      </w:r>
      <w:r w:rsidR="00CD1749" w:rsidRPr="000C35DA">
        <w:rPr>
          <w:sz w:val="20"/>
        </w:rPr>
        <w:t xml:space="preserve"> </w:t>
      </w:r>
      <w:r w:rsidR="0042273B" w:rsidRPr="000C35DA">
        <w:rPr>
          <w:sz w:val="20"/>
        </w:rPr>
        <w:t>Traffic Eavesdropping</w:t>
      </w:r>
      <w:r w:rsidR="00B55189" w:rsidRPr="000C35DA">
        <w:rPr>
          <w:sz w:val="20"/>
        </w:rPr>
        <w:t xml:space="preserve"> : </w:t>
      </w:r>
    </w:p>
    <w:p w14:paraId="512AB495" w14:textId="04EEE529" w:rsidR="0042273B" w:rsidRPr="0042273B" w:rsidRDefault="00B55189" w:rsidP="008B74CF">
      <w:pPr>
        <w:pStyle w:val="ListParagraph"/>
        <w:tabs>
          <w:tab w:val="left" w:pos="819"/>
        </w:tabs>
        <w:spacing w:before="18" w:line="259" w:lineRule="auto"/>
        <w:ind w:left="818" w:right="119"/>
        <w:rPr>
          <w:sz w:val="20"/>
        </w:rPr>
      </w:pPr>
      <w:r>
        <w:rPr>
          <w:sz w:val="20"/>
        </w:rPr>
        <w:t xml:space="preserve">Since the attacker has gained access to the private key of the user without being detected, it becomes very difficult to </w:t>
      </w:r>
      <w:r w:rsidR="000C35DA">
        <w:rPr>
          <w:sz w:val="20"/>
        </w:rPr>
        <w:t>spot on. The attacker can use all the user’s sensitive information(like user credentials, email</w:t>
      </w:r>
      <w:r w:rsidR="008B74CF">
        <w:rPr>
          <w:sz w:val="20"/>
        </w:rPr>
        <w:t xml:space="preserve"> </w:t>
      </w:r>
      <w:r w:rsidR="000C35DA">
        <w:rPr>
          <w:sz w:val="20"/>
        </w:rPr>
        <w:t>access, account access etc.)that the user presumes are secure. In most cases the interception occurs in real time.</w:t>
      </w:r>
    </w:p>
    <w:p w14:paraId="3A3775E5" w14:textId="3C9EC49C" w:rsidR="001C3145" w:rsidRPr="001C3145" w:rsidRDefault="0042273B" w:rsidP="008B74CF">
      <w:pPr>
        <w:pStyle w:val="ListParagraph"/>
        <w:tabs>
          <w:tab w:val="left" w:pos="819"/>
        </w:tabs>
        <w:spacing w:before="18" w:line="259" w:lineRule="auto"/>
        <w:ind w:left="818" w:right="119"/>
        <w:rPr>
          <w:sz w:val="20"/>
        </w:rPr>
      </w:pPr>
      <w:r w:rsidRPr="0042273B">
        <w:rPr>
          <w:sz w:val="20"/>
        </w:rPr>
        <w:lastRenderedPageBreak/>
        <w:t xml:space="preserve">To the attacker, everything being sent over </w:t>
      </w:r>
      <w:r w:rsidR="00EC0EBA">
        <w:rPr>
          <w:sz w:val="20"/>
        </w:rPr>
        <w:t>TLS</w:t>
      </w:r>
      <w:r w:rsidRPr="0042273B">
        <w:rPr>
          <w:sz w:val="20"/>
        </w:rPr>
        <w:t xml:space="preserve"> can be decrypted and should consequently be thought of as cleartext. This means passwords, credit card numbers, and other Personal and Private Information is vulnerable to being either harvested or leveraged against </w:t>
      </w:r>
      <w:r w:rsidR="00B55189">
        <w:rPr>
          <w:sz w:val="20"/>
        </w:rPr>
        <w:t>the user</w:t>
      </w:r>
      <w:r w:rsidRPr="0042273B">
        <w:rPr>
          <w:sz w:val="20"/>
        </w:rPr>
        <w:t xml:space="preserve"> as the attack escalates.</w:t>
      </w:r>
      <w:r w:rsidR="008B74CF">
        <w:rPr>
          <w:sz w:val="20"/>
        </w:rPr>
        <w:t xml:space="preserve"> Since the users entir</w:t>
      </w:r>
      <w:r w:rsidR="00E0307A">
        <w:rPr>
          <w:sz w:val="20"/>
        </w:rPr>
        <w:t>e session is visible to the attacker</w:t>
      </w:r>
      <w:r w:rsidR="00940A22">
        <w:rPr>
          <w:sz w:val="20"/>
        </w:rPr>
        <w:t>.</w:t>
      </w:r>
      <w:r w:rsidR="00E0307A">
        <w:rPr>
          <w:sz w:val="20"/>
        </w:rPr>
        <w:t xml:space="preserve"> </w:t>
      </w:r>
      <w:r w:rsidR="008B74CF">
        <w:rPr>
          <w:sz w:val="20"/>
        </w:rPr>
        <w:t xml:space="preserve">In some </w:t>
      </w:r>
      <w:r w:rsidR="00940A22">
        <w:rPr>
          <w:sz w:val="20"/>
        </w:rPr>
        <w:t>cases,</w:t>
      </w:r>
      <w:r w:rsidR="008B74CF">
        <w:rPr>
          <w:sz w:val="20"/>
        </w:rPr>
        <w:t xml:space="preserve"> the attacker can also alter the data that is being transmitted between the user and the web application, the figure below illustrates a clear example of such attack.</w:t>
      </w:r>
      <w:r w:rsidR="00E0307A" w:rsidRPr="00E0307A">
        <w:rPr>
          <w:noProof/>
        </w:rPr>
        <w:t xml:space="preserve"> </w:t>
      </w:r>
      <w:r w:rsidR="00E0307A">
        <w:rPr>
          <w:noProof/>
        </w:rPr>
        <w:drawing>
          <wp:inline distT="0" distB="0" distL="0" distR="0" wp14:anchorId="636E61A6" wp14:editId="1CA4F772">
            <wp:extent cx="5676900" cy="340995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stretch>
                      <a:fillRect/>
                    </a:stretch>
                  </pic:blipFill>
                  <pic:spPr>
                    <a:xfrm>
                      <a:off x="0" y="0"/>
                      <a:ext cx="5676900" cy="3409950"/>
                    </a:xfrm>
                    <a:prstGeom prst="rect">
                      <a:avLst/>
                    </a:prstGeom>
                  </pic:spPr>
                </pic:pic>
              </a:graphicData>
            </a:graphic>
          </wp:inline>
        </w:drawing>
      </w:r>
      <w:r w:rsidR="001C3145">
        <w:rPr>
          <w:sz w:val="20"/>
        </w:rPr>
        <w:br/>
      </w:r>
    </w:p>
    <w:p w14:paraId="5FE2F928" w14:textId="7E5D5C92" w:rsidR="00725533" w:rsidRDefault="004D0D58" w:rsidP="00E0307A">
      <w:pPr>
        <w:pStyle w:val="ListParagraph"/>
        <w:tabs>
          <w:tab w:val="left" w:pos="819"/>
        </w:tabs>
        <w:spacing w:before="18" w:line="259" w:lineRule="auto"/>
        <w:ind w:left="818" w:right="119"/>
        <w:rPr>
          <w:sz w:val="20"/>
        </w:rPr>
      </w:pPr>
      <w:r>
        <w:rPr>
          <w:noProof/>
        </w:rPr>
        <w:drawing>
          <wp:anchor distT="0" distB="0" distL="114300" distR="114300" simplePos="0" relativeHeight="251662336" behindDoc="0" locked="0" layoutInCell="1" allowOverlap="1" wp14:anchorId="4AA2617E" wp14:editId="392AE201">
            <wp:simplePos x="0" y="0"/>
            <wp:positionH relativeFrom="column">
              <wp:posOffset>1564640</wp:posOffset>
            </wp:positionH>
            <wp:positionV relativeFrom="paragraph">
              <wp:posOffset>-21630640</wp:posOffset>
            </wp:positionV>
            <wp:extent cx="7019925" cy="5011420"/>
            <wp:effectExtent l="666750" t="1257300" r="714375" b="1256030"/>
            <wp:wrapNone/>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rot="1500000">
                      <a:off x="0" y="0"/>
                      <a:ext cx="7019925" cy="5011420"/>
                    </a:xfrm>
                    <a:prstGeom prst="rect">
                      <a:avLst/>
                    </a:prstGeom>
                  </pic:spPr>
                </pic:pic>
              </a:graphicData>
            </a:graphic>
          </wp:anchor>
        </w:drawing>
      </w:r>
      <w:r>
        <w:rPr>
          <w:noProof/>
        </w:rPr>
        <w:t xml:space="preserve"> </w:t>
      </w:r>
      <w:r w:rsidR="00D24826">
        <w:rPr>
          <w:sz w:val="20"/>
        </w:rPr>
        <w:br/>
      </w:r>
      <w:r w:rsidR="00725533" w:rsidRPr="00725533">
        <w:rPr>
          <w:sz w:val="20"/>
        </w:rPr>
        <w:br/>
      </w:r>
      <w:hyperlink r:id="rId14" w:history="1">
        <w:r w:rsidR="00417CA8" w:rsidRPr="00656CA8">
          <w:rPr>
            <w:rStyle w:val="Hyperlink"/>
            <w:sz w:val="20"/>
          </w:rPr>
          <w:t>https://www.venafi.com/blog/finding-private-key-tlsssl-certificate</w:t>
        </w:r>
      </w:hyperlink>
      <w:r w:rsidR="00725533" w:rsidRPr="00725533">
        <w:rPr>
          <w:sz w:val="20"/>
        </w:rPr>
        <w:t xml:space="preserve"> </w:t>
      </w:r>
    </w:p>
    <w:p w14:paraId="0B974214" w14:textId="44A912F8" w:rsidR="00417CA8" w:rsidRDefault="00000000" w:rsidP="00FE439F">
      <w:pPr>
        <w:pStyle w:val="ListParagraph"/>
        <w:tabs>
          <w:tab w:val="left" w:pos="819"/>
        </w:tabs>
        <w:spacing w:before="18" w:line="259" w:lineRule="auto"/>
        <w:ind w:left="818" w:right="119" w:firstLine="0"/>
        <w:rPr>
          <w:sz w:val="20"/>
        </w:rPr>
      </w:pPr>
      <w:hyperlink r:id="rId15" w:history="1">
        <w:r w:rsidR="00EC0EBA" w:rsidRPr="00656CA8">
          <w:rPr>
            <w:rStyle w:val="Hyperlink"/>
            <w:sz w:val="20"/>
          </w:rPr>
          <w:t>https://www.internetsociety.org/deploy360/tls/basics/</w:t>
        </w:r>
      </w:hyperlink>
    </w:p>
    <w:p w14:paraId="07D215B5" w14:textId="1CBE24B7" w:rsidR="00EC0EBA" w:rsidRPr="00725533" w:rsidRDefault="00C7346D" w:rsidP="00FE439F">
      <w:pPr>
        <w:pStyle w:val="ListParagraph"/>
        <w:tabs>
          <w:tab w:val="left" w:pos="819"/>
        </w:tabs>
        <w:spacing w:before="18" w:line="259" w:lineRule="auto"/>
        <w:ind w:left="818" w:right="119" w:firstLine="0"/>
        <w:rPr>
          <w:sz w:val="20"/>
        </w:rPr>
      </w:pPr>
      <w:r w:rsidRPr="00C7346D">
        <w:rPr>
          <w:sz w:val="20"/>
        </w:rPr>
        <w:t>https://www.cisa.gov/uscert/ncas/alerts/TA14-098A</w:t>
      </w:r>
    </w:p>
    <w:p w14:paraId="51EBFDC1" w14:textId="577A81E2" w:rsidR="00417CA8" w:rsidRDefault="00000000" w:rsidP="00725533">
      <w:pPr>
        <w:pStyle w:val="ListParagraph"/>
        <w:tabs>
          <w:tab w:val="left" w:pos="819"/>
        </w:tabs>
        <w:spacing w:before="18" w:line="259" w:lineRule="auto"/>
        <w:ind w:left="818" w:right="119" w:firstLine="0"/>
        <w:jc w:val="both"/>
        <w:rPr>
          <w:sz w:val="20"/>
        </w:rPr>
      </w:pPr>
      <w:hyperlink r:id="rId16" w:history="1">
        <w:r w:rsidR="00417CA8" w:rsidRPr="00656CA8">
          <w:rPr>
            <w:rStyle w:val="Hyperlink"/>
            <w:sz w:val="20"/>
          </w:rPr>
          <w:t>https://www.imperva.com/learn/application-security/man-in-the-middle-attack-mitm/</w:t>
        </w:r>
      </w:hyperlink>
    </w:p>
    <w:p w14:paraId="62459587" w14:textId="38C6B8C7" w:rsidR="000314FC" w:rsidRDefault="00CD1749" w:rsidP="00B55189">
      <w:pPr>
        <w:pStyle w:val="ListParagraph"/>
        <w:tabs>
          <w:tab w:val="left" w:pos="819"/>
        </w:tabs>
        <w:spacing w:before="18" w:line="259" w:lineRule="auto"/>
        <w:ind w:left="820" w:right="119" w:firstLine="0"/>
        <w:jc w:val="both"/>
        <w:rPr>
          <w:sz w:val="20"/>
        </w:rPr>
      </w:pPr>
      <w:r>
        <w:rPr>
          <w:sz w:val="20"/>
        </w:rPr>
        <w:br/>
      </w:r>
      <w:hyperlink r:id="rId17" w:history="1">
        <w:r w:rsidR="009A75B1" w:rsidRPr="00656CA8">
          <w:rPr>
            <w:rStyle w:val="Hyperlink"/>
            <w:sz w:val="20"/>
          </w:rPr>
          <w:t>https://www.techtarget.com/iotagenda/definition/man-in-the-middle-attack-MitM</w:t>
        </w:r>
      </w:hyperlink>
      <w:r w:rsidR="009A75B1">
        <w:rPr>
          <w:sz w:val="20"/>
        </w:rPr>
        <w:br/>
      </w:r>
      <w:hyperlink r:id="rId18" w:anchor=":~:text=Part%20of%20the%20reason%20to,server%20is%20modified%20in%2Dtransit" w:history="1">
        <w:r w:rsidR="00B55189" w:rsidRPr="00380D3A">
          <w:rPr>
            <w:rStyle w:val="Hyperlink"/>
            <w:sz w:val="20"/>
          </w:rPr>
          <w:t>https://security.stackexchange.com/questions/16685/what-can-an-attacker-do-with-a-stolen-ssl-private-key-what-should-the-web-admin#:~:text=Part%20of%20the%20reason%20to,server%20is%20modified%20in%2Dtransit</w:t>
        </w:r>
      </w:hyperlink>
      <w:r w:rsidR="009A75B1" w:rsidRPr="009A75B1">
        <w:rPr>
          <w:sz w:val="20"/>
        </w:rPr>
        <w:t>.</w:t>
      </w:r>
    </w:p>
    <w:p w14:paraId="09999A09" w14:textId="77777777" w:rsidR="00417CA8" w:rsidRDefault="00417CA8" w:rsidP="00725533">
      <w:pPr>
        <w:pStyle w:val="ListParagraph"/>
        <w:tabs>
          <w:tab w:val="left" w:pos="819"/>
        </w:tabs>
        <w:spacing w:before="18" w:line="259" w:lineRule="auto"/>
        <w:ind w:left="818" w:right="119" w:firstLine="0"/>
        <w:jc w:val="both"/>
        <w:rPr>
          <w:sz w:val="20"/>
        </w:rPr>
      </w:pPr>
    </w:p>
    <w:p w14:paraId="156007A7" w14:textId="77777777" w:rsidR="000314FC" w:rsidRDefault="00000000" w:rsidP="004C57D6">
      <w:pPr>
        <w:pStyle w:val="ListParagraph"/>
        <w:numPr>
          <w:ilvl w:val="0"/>
          <w:numId w:val="1"/>
        </w:numPr>
        <w:tabs>
          <w:tab w:val="left" w:pos="817"/>
          <w:tab w:val="left" w:pos="818"/>
        </w:tabs>
        <w:spacing w:before="20" w:line="259" w:lineRule="auto"/>
        <w:ind w:left="820" w:right="118" w:hanging="362"/>
        <w:rPr>
          <w:sz w:val="20"/>
        </w:rPr>
      </w:pPr>
      <w:r>
        <w:rPr>
          <w:sz w:val="20"/>
        </w:rPr>
        <w:t>Would</w:t>
      </w:r>
      <w:r>
        <w:rPr>
          <w:spacing w:val="7"/>
          <w:sz w:val="20"/>
        </w:rPr>
        <w:t xml:space="preserve"> </w:t>
      </w:r>
      <w:r>
        <w:rPr>
          <w:sz w:val="20"/>
        </w:rPr>
        <w:t>the</w:t>
      </w:r>
      <w:r>
        <w:rPr>
          <w:spacing w:val="6"/>
          <w:sz w:val="20"/>
        </w:rPr>
        <w:t xml:space="preserve"> </w:t>
      </w:r>
      <w:r>
        <w:rPr>
          <w:sz w:val="20"/>
        </w:rPr>
        <w:t>following</w:t>
      </w:r>
      <w:r>
        <w:rPr>
          <w:spacing w:val="8"/>
          <w:sz w:val="20"/>
        </w:rPr>
        <w:t xml:space="preserve"> </w:t>
      </w:r>
      <w:r>
        <w:rPr>
          <w:sz w:val="20"/>
        </w:rPr>
        <w:t>code</w:t>
      </w:r>
      <w:r>
        <w:rPr>
          <w:spacing w:val="6"/>
          <w:sz w:val="20"/>
        </w:rPr>
        <w:t xml:space="preserve"> </w:t>
      </w:r>
      <w:r>
        <w:rPr>
          <w:sz w:val="20"/>
        </w:rPr>
        <w:t>running</w:t>
      </w:r>
      <w:r>
        <w:rPr>
          <w:spacing w:val="8"/>
          <w:sz w:val="20"/>
        </w:rPr>
        <w:t xml:space="preserve"> </w:t>
      </w:r>
      <w:r>
        <w:rPr>
          <w:sz w:val="20"/>
        </w:rPr>
        <w:t>on</w:t>
      </w:r>
      <w:r>
        <w:rPr>
          <w:color w:val="0562C1"/>
          <w:spacing w:val="8"/>
          <w:sz w:val="20"/>
        </w:rPr>
        <w:t xml:space="preserve"> </w:t>
      </w:r>
      <w:hyperlink r:id="rId19">
        <w:r>
          <w:rPr>
            <w:color w:val="0562C1"/>
            <w:sz w:val="20"/>
            <w:u w:val="single" w:color="0562C1"/>
          </w:rPr>
          <w:t>https://hacker.com</w:t>
        </w:r>
        <w:r>
          <w:rPr>
            <w:color w:val="0562C1"/>
            <w:spacing w:val="8"/>
            <w:sz w:val="20"/>
          </w:rPr>
          <w:t xml:space="preserve"> </w:t>
        </w:r>
      </w:hyperlink>
      <w:r>
        <w:rPr>
          <w:sz w:val="20"/>
        </w:rPr>
        <w:t>be</w:t>
      </w:r>
      <w:r>
        <w:rPr>
          <w:spacing w:val="7"/>
          <w:sz w:val="20"/>
        </w:rPr>
        <w:t xml:space="preserve"> </w:t>
      </w:r>
      <w:r>
        <w:rPr>
          <w:sz w:val="20"/>
        </w:rPr>
        <w:t>allowed</w:t>
      </w:r>
      <w:r>
        <w:rPr>
          <w:spacing w:val="8"/>
          <w:sz w:val="20"/>
        </w:rPr>
        <w:t xml:space="preserve"> </w:t>
      </w:r>
      <w:r>
        <w:rPr>
          <w:sz w:val="20"/>
        </w:rPr>
        <w:t>to</w:t>
      </w:r>
      <w:r>
        <w:rPr>
          <w:spacing w:val="6"/>
          <w:sz w:val="20"/>
        </w:rPr>
        <w:t xml:space="preserve"> </w:t>
      </w:r>
      <w:r>
        <w:rPr>
          <w:sz w:val="20"/>
        </w:rPr>
        <w:t>print</w:t>
      </w:r>
      <w:r>
        <w:rPr>
          <w:spacing w:val="7"/>
          <w:sz w:val="20"/>
        </w:rPr>
        <w:t xml:space="preserve"> </w:t>
      </w:r>
      <w:r>
        <w:rPr>
          <w:sz w:val="20"/>
        </w:rPr>
        <w:t>out</w:t>
      </w:r>
      <w:r>
        <w:rPr>
          <w:spacing w:val="8"/>
          <w:sz w:val="20"/>
        </w:rPr>
        <w:t xml:space="preserve"> </w:t>
      </w:r>
      <w:r>
        <w:rPr>
          <w:sz w:val="20"/>
        </w:rPr>
        <w:t>the</w:t>
      </w:r>
      <w:r>
        <w:rPr>
          <w:spacing w:val="6"/>
          <w:sz w:val="20"/>
        </w:rPr>
        <w:t xml:space="preserve"> </w:t>
      </w:r>
      <w:r>
        <w:rPr>
          <w:sz w:val="20"/>
        </w:rPr>
        <w:t>contents</w:t>
      </w:r>
      <w:r>
        <w:rPr>
          <w:spacing w:val="7"/>
          <w:sz w:val="20"/>
        </w:rPr>
        <w:t xml:space="preserve"> </w:t>
      </w:r>
      <w:r>
        <w:rPr>
          <w:sz w:val="20"/>
        </w:rPr>
        <w:t>of</w:t>
      </w:r>
      <w:r>
        <w:rPr>
          <w:spacing w:val="7"/>
          <w:sz w:val="20"/>
        </w:rPr>
        <w:t xml:space="preserve"> </w:t>
      </w:r>
      <w:r>
        <w:rPr>
          <w:sz w:val="20"/>
        </w:rPr>
        <w:t>the</w:t>
      </w:r>
      <w:r>
        <w:rPr>
          <w:spacing w:val="-42"/>
          <w:sz w:val="20"/>
        </w:rPr>
        <w:t xml:space="preserve"> </w:t>
      </w:r>
      <w:r>
        <w:rPr>
          <w:sz w:val="20"/>
        </w:rPr>
        <w:t>Quercus</w:t>
      </w:r>
      <w:r>
        <w:rPr>
          <w:spacing w:val="53"/>
          <w:sz w:val="20"/>
        </w:rPr>
        <w:t xml:space="preserve"> </w:t>
      </w:r>
      <w:r>
        <w:rPr>
          <w:sz w:val="20"/>
        </w:rPr>
        <w:t>homepage,</w:t>
      </w:r>
      <w:r>
        <w:rPr>
          <w:spacing w:val="55"/>
          <w:sz w:val="20"/>
        </w:rPr>
        <w:t xml:space="preserve"> </w:t>
      </w:r>
      <w:r>
        <w:rPr>
          <w:sz w:val="20"/>
        </w:rPr>
        <w:t>which</w:t>
      </w:r>
      <w:r>
        <w:rPr>
          <w:spacing w:val="53"/>
          <w:sz w:val="20"/>
        </w:rPr>
        <w:t xml:space="preserve"> </w:t>
      </w:r>
      <w:r>
        <w:rPr>
          <w:sz w:val="20"/>
        </w:rPr>
        <w:t>include</w:t>
      </w:r>
      <w:r>
        <w:rPr>
          <w:spacing w:val="53"/>
          <w:sz w:val="20"/>
        </w:rPr>
        <w:t xml:space="preserve"> </w:t>
      </w:r>
      <w:r>
        <w:rPr>
          <w:sz w:val="20"/>
        </w:rPr>
        <w:t>the</w:t>
      </w:r>
      <w:r>
        <w:rPr>
          <w:spacing w:val="53"/>
          <w:sz w:val="20"/>
        </w:rPr>
        <w:t xml:space="preserve"> </w:t>
      </w:r>
      <w:r>
        <w:rPr>
          <w:sz w:val="20"/>
        </w:rPr>
        <w:t>currently</w:t>
      </w:r>
      <w:r>
        <w:rPr>
          <w:spacing w:val="54"/>
          <w:sz w:val="20"/>
        </w:rPr>
        <w:t xml:space="preserve"> </w:t>
      </w:r>
      <w:r>
        <w:rPr>
          <w:sz w:val="20"/>
        </w:rPr>
        <w:t>logged-in</w:t>
      </w:r>
      <w:r>
        <w:rPr>
          <w:spacing w:val="56"/>
          <w:sz w:val="20"/>
        </w:rPr>
        <w:t xml:space="preserve"> </w:t>
      </w:r>
      <w:r>
        <w:rPr>
          <w:sz w:val="20"/>
        </w:rPr>
        <w:t>student’s</w:t>
      </w:r>
      <w:r>
        <w:rPr>
          <w:spacing w:val="54"/>
          <w:sz w:val="20"/>
        </w:rPr>
        <w:t xml:space="preserve"> </w:t>
      </w:r>
      <w:r>
        <w:rPr>
          <w:sz w:val="20"/>
        </w:rPr>
        <w:t>grades?</w:t>
      </w:r>
      <w:r>
        <w:rPr>
          <w:spacing w:val="53"/>
          <w:sz w:val="20"/>
        </w:rPr>
        <w:t xml:space="preserve"> </w:t>
      </w:r>
      <w:r>
        <w:rPr>
          <w:sz w:val="20"/>
        </w:rPr>
        <w:t>Why</w:t>
      </w:r>
      <w:r>
        <w:rPr>
          <w:spacing w:val="55"/>
          <w:sz w:val="20"/>
        </w:rPr>
        <w:t xml:space="preserve"> </w:t>
      </w:r>
      <w:r>
        <w:rPr>
          <w:sz w:val="20"/>
        </w:rPr>
        <w:t>or</w:t>
      </w:r>
      <w:r>
        <w:rPr>
          <w:spacing w:val="53"/>
          <w:sz w:val="20"/>
        </w:rPr>
        <w:t xml:space="preserve"> </w:t>
      </w:r>
      <w:r>
        <w:rPr>
          <w:sz w:val="20"/>
        </w:rPr>
        <w:t>why</w:t>
      </w:r>
      <w:r>
        <w:rPr>
          <w:spacing w:val="53"/>
          <w:sz w:val="20"/>
        </w:rPr>
        <w:t xml:space="preserve"> </w:t>
      </w:r>
      <w:r>
        <w:rPr>
          <w:sz w:val="20"/>
        </w:rPr>
        <w:t>not?</w:t>
      </w:r>
    </w:p>
    <w:p w14:paraId="20123E8D" w14:textId="77777777" w:rsidR="000314FC" w:rsidRDefault="000314FC">
      <w:pPr>
        <w:pStyle w:val="BodyText"/>
        <w:spacing w:before="7"/>
        <w:rPr>
          <w:sz w:val="21"/>
        </w:rPr>
      </w:pPr>
    </w:p>
    <w:p w14:paraId="76F6797E" w14:textId="77777777" w:rsidR="000314FC" w:rsidRDefault="00000000">
      <w:pPr>
        <w:ind w:left="820"/>
        <w:rPr>
          <w:rFonts w:ascii="Courier New"/>
          <w:sz w:val="18"/>
        </w:rPr>
      </w:pPr>
      <w:r>
        <w:rPr>
          <w:rFonts w:ascii="Courier New"/>
          <w:sz w:val="18"/>
        </w:rPr>
        <w:t>&lt;script&gt;</w:t>
      </w:r>
    </w:p>
    <w:p w14:paraId="689FC18B" w14:textId="77777777" w:rsidR="000314FC" w:rsidRDefault="00000000">
      <w:pPr>
        <w:spacing w:before="15" w:line="259" w:lineRule="auto"/>
        <w:ind w:left="820" w:right="811"/>
        <w:rPr>
          <w:rFonts w:ascii="Courier New"/>
          <w:sz w:val="18"/>
        </w:rPr>
      </w:pPr>
      <w:r>
        <w:rPr>
          <w:rFonts w:ascii="Courier New"/>
          <w:spacing w:val="-1"/>
          <w:sz w:val="18"/>
        </w:rPr>
        <w:t>const result = await fetch(' https://sis.ncirl.ie/apex/f?p=1202:LOGIN')</w:t>
      </w:r>
      <w:r>
        <w:rPr>
          <w:rFonts w:ascii="Courier New"/>
          <w:spacing w:val="-106"/>
          <w:sz w:val="18"/>
        </w:rPr>
        <w:t xml:space="preserve"> </w:t>
      </w:r>
      <w:r>
        <w:rPr>
          <w:rFonts w:ascii="Courier New"/>
          <w:sz w:val="18"/>
        </w:rPr>
        <w:t>const</w:t>
      </w:r>
      <w:r>
        <w:rPr>
          <w:rFonts w:ascii="Courier New"/>
          <w:spacing w:val="-2"/>
          <w:sz w:val="18"/>
        </w:rPr>
        <w:t xml:space="preserve"> </w:t>
      </w:r>
      <w:r>
        <w:rPr>
          <w:rFonts w:ascii="Courier New"/>
          <w:sz w:val="18"/>
        </w:rPr>
        <w:t>data</w:t>
      </w:r>
      <w:r>
        <w:rPr>
          <w:rFonts w:ascii="Courier New"/>
          <w:spacing w:val="-2"/>
          <w:sz w:val="18"/>
        </w:rPr>
        <w:t xml:space="preserve"> </w:t>
      </w:r>
      <w:r>
        <w:rPr>
          <w:rFonts w:ascii="Courier New"/>
          <w:sz w:val="18"/>
        </w:rPr>
        <w:t>=</w:t>
      </w:r>
      <w:r>
        <w:rPr>
          <w:rFonts w:ascii="Courier New"/>
          <w:spacing w:val="-2"/>
          <w:sz w:val="18"/>
        </w:rPr>
        <w:t xml:space="preserve"> </w:t>
      </w:r>
      <w:r>
        <w:rPr>
          <w:rFonts w:ascii="Courier New"/>
          <w:sz w:val="18"/>
        </w:rPr>
        <w:t>await</w:t>
      </w:r>
      <w:r>
        <w:rPr>
          <w:rFonts w:ascii="Courier New"/>
          <w:spacing w:val="-2"/>
          <w:sz w:val="18"/>
        </w:rPr>
        <w:t xml:space="preserve"> </w:t>
      </w:r>
      <w:proofErr w:type="spellStart"/>
      <w:r>
        <w:rPr>
          <w:rFonts w:ascii="Courier New"/>
          <w:sz w:val="18"/>
        </w:rPr>
        <w:t>result.body.text</w:t>
      </w:r>
      <w:proofErr w:type="spellEnd"/>
      <w:r>
        <w:rPr>
          <w:rFonts w:ascii="Courier New"/>
          <w:sz w:val="18"/>
        </w:rPr>
        <w:t>()</w:t>
      </w:r>
    </w:p>
    <w:p w14:paraId="53D0EB8E" w14:textId="77777777" w:rsidR="000314FC" w:rsidRDefault="00000000">
      <w:pPr>
        <w:ind w:left="820"/>
        <w:rPr>
          <w:rFonts w:ascii="Courier New"/>
          <w:sz w:val="18"/>
        </w:rPr>
      </w:pPr>
      <w:r>
        <w:rPr>
          <w:rFonts w:ascii="Courier New"/>
          <w:sz w:val="18"/>
        </w:rPr>
        <w:t>console.log(data)</w:t>
      </w:r>
      <w:r>
        <w:rPr>
          <w:rFonts w:ascii="Courier New"/>
          <w:spacing w:val="-7"/>
          <w:sz w:val="18"/>
        </w:rPr>
        <w:t xml:space="preserve"> </w:t>
      </w:r>
      <w:r>
        <w:rPr>
          <w:rFonts w:ascii="Courier New"/>
          <w:sz w:val="18"/>
        </w:rPr>
        <w:t>//</w:t>
      </w:r>
      <w:r>
        <w:rPr>
          <w:rFonts w:ascii="Courier New"/>
          <w:spacing w:val="-6"/>
          <w:sz w:val="18"/>
        </w:rPr>
        <w:t xml:space="preserve"> </w:t>
      </w:r>
      <w:r>
        <w:rPr>
          <w:rFonts w:ascii="Courier New"/>
          <w:sz w:val="18"/>
        </w:rPr>
        <w:t>I</w:t>
      </w:r>
      <w:r>
        <w:rPr>
          <w:rFonts w:ascii="Courier New"/>
          <w:spacing w:val="-7"/>
          <w:sz w:val="18"/>
        </w:rPr>
        <w:t xml:space="preserve"> </w:t>
      </w:r>
      <w:r>
        <w:rPr>
          <w:rFonts w:ascii="Courier New"/>
          <w:sz w:val="18"/>
        </w:rPr>
        <w:t>have</w:t>
      </w:r>
      <w:r>
        <w:rPr>
          <w:rFonts w:ascii="Courier New"/>
          <w:spacing w:val="-6"/>
          <w:sz w:val="18"/>
        </w:rPr>
        <w:t xml:space="preserve"> </w:t>
      </w:r>
      <w:r>
        <w:rPr>
          <w:rFonts w:ascii="Courier New"/>
          <w:sz w:val="18"/>
        </w:rPr>
        <w:t>your</w:t>
      </w:r>
      <w:r>
        <w:rPr>
          <w:rFonts w:ascii="Courier New"/>
          <w:spacing w:val="-6"/>
          <w:sz w:val="18"/>
        </w:rPr>
        <w:t xml:space="preserve"> </w:t>
      </w:r>
      <w:r>
        <w:rPr>
          <w:rFonts w:ascii="Courier New"/>
          <w:sz w:val="18"/>
        </w:rPr>
        <w:t>grades!</w:t>
      </w:r>
    </w:p>
    <w:p w14:paraId="10E97C4F" w14:textId="77777777" w:rsidR="000314FC" w:rsidRDefault="00000000">
      <w:pPr>
        <w:spacing w:before="16"/>
        <w:ind w:left="820"/>
        <w:rPr>
          <w:rFonts w:ascii="Courier New"/>
          <w:sz w:val="18"/>
        </w:rPr>
      </w:pPr>
      <w:r>
        <w:rPr>
          <w:rFonts w:ascii="Courier New"/>
          <w:sz w:val="18"/>
        </w:rPr>
        <w:t>&lt;/script&gt;</w:t>
      </w:r>
    </w:p>
    <w:p w14:paraId="68528E61" w14:textId="77777777" w:rsidR="000314FC" w:rsidRDefault="000314FC">
      <w:pPr>
        <w:pStyle w:val="BodyText"/>
        <w:spacing w:before="8"/>
        <w:rPr>
          <w:rFonts w:ascii="Courier New"/>
          <w:sz w:val="24"/>
        </w:rPr>
      </w:pPr>
    </w:p>
    <w:p w14:paraId="6B9EA560" w14:textId="10D38FA1" w:rsidR="00A608C3" w:rsidRPr="00750E09" w:rsidRDefault="00000000">
      <w:pPr>
        <w:pStyle w:val="BodyText"/>
        <w:spacing w:line="259" w:lineRule="auto"/>
        <w:ind w:left="820"/>
        <w:rPr>
          <w:color w:val="000000" w:themeColor="text1"/>
        </w:rPr>
      </w:pPr>
      <w:r>
        <w:t>You</w:t>
      </w:r>
      <w:r>
        <w:rPr>
          <w:spacing w:val="-6"/>
        </w:rPr>
        <w:t xml:space="preserve"> </w:t>
      </w:r>
      <w:r>
        <w:t>can</w:t>
      </w:r>
      <w:r>
        <w:rPr>
          <w:spacing w:val="-5"/>
        </w:rPr>
        <w:t xml:space="preserve"> </w:t>
      </w:r>
      <w:r>
        <w:t>assume</w:t>
      </w:r>
      <w:r>
        <w:rPr>
          <w:spacing w:val="-6"/>
        </w:rPr>
        <w:t xml:space="preserve"> </w:t>
      </w:r>
      <w:r>
        <w:t>that</w:t>
      </w:r>
      <w:r>
        <w:rPr>
          <w:spacing w:val="-7"/>
        </w:rPr>
        <w:t xml:space="preserve"> </w:t>
      </w:r>
      <w:hyperlink r:id="rId20">
        <w:r>
          <w:rPr>
            <w:color w:val="0562C1"/>
            <w:u w:val="single" w:color="0562C1"/>
          </w:rPr>
          <w:t>https://sis.ncirl.ie/apex/f?p=12</w:t>
        </w:r>
      </w:hyperlink>
      <w:hyperlink r:id="rId21">
        <w:r>
          <w:rPr>
            <w:color w:val="0562C1"/>
            <w:u w:val="single" w:color="0562C1"/>
          </w:rPr>
          <w:t>02:LOGIN</w:t>
        </w:r>
        <w:r>
          <w:rPr>
            <w:color w:val="0562C1"/>
            <w:spacing w:val="-5"/>
          </w:rPr>
          <w:t xml:space="preserve"> </w:t>
        </w:r>
      </w:hyperlink>
      <w:r>
        <w:t>does</w:t>
      </w:r>
      <w:r>
        <w:rPr>
          <w:spacing w:val="-6"/>
        </w:rPr>
        <w:t xml:space="preserve"> </w:t>
      </w:r>
      <w:r>
        <w:t>not</w:t>
      </w:r>
      <w:r>
        <w:rPr>
          <w:spacing w:val="-5"/>
        </w:rPr>
        <w:t xml:space="preserve"> </w:t>
      </w:r>
      <w:r>
        <w:t>send</w:t>
      </w:r>
      <w:r>
        <w:rPr>
          <w:spacing w:val="-5"/>
        </w:rPr>
        <w:t xml:space="preserve"> </w:t>
      </w:r>
      <w:r>
        <w:t>any</w:t>
      </w:r>
      <w:r>
        <w:rPr>
          <w:spacing w:val="-5"/>
        </w:rPr>
        <w:t xml:space="preserve"> </w:t>
      </w:r>
      <w:r>
        <w:t>special</w:t>
      </w:r>
      <w:r>
        <w:rPr>
          <w:spacing w:val="-6"/>
        </w:rPr>
        <w:t xml:space="preserve"> </w:t>
      </w:r>
      <w:r>
        <w:t>HTTP</w:t>
      </w:r>
      <w:r>
        <w:rPr>
          <w:spacing w:val="-6"/>
        </w:rPr>
        <w:t xml:space="preserve"> </w:t>
      </w:r>
      <w:r>
        <w:t>headers</w:t>
      </w:r>
      <w:r>
        <w:rPr>
          <w:spacing w:val="-43"/>
        </w:rPr>
        <w:t xml:space="preserve"> </w:t>
      </w:r>
      <w:r>
        <w:t>such</w:t>
      </w:r>
      <w:r>
        <w:rPr>
          <w:spacing w:val="-2"/>
        </w:rPr>
        <w:t xml:space="preserve"> </w:t>
      </w:r>
      <w:r>
        <w:t>as</w:t>
      </w:r>
      <w:r>
        <w:rPr>
          <w:spacing w:val="-1"/>
        </w:rPr>
        <w:t xml:space="preserve"> </w:t>
      </w:r>
      <w:r>
        <w:t>Access-Control-Allow-Origin,</w:t>
      </w:r>
      <w:r>
        <w:rPr>
          <w:spacing w:val="-1"/>
        </w:rPr>
        <w:t xml:space="preserve"> </w:t>
      </w:r>
      <w:r>
        <w:t>which</w:t>
      </w:r>
      <w:r>
        <w:rPr>
          <w:spacing w:val="-2"/>
        </w:rPr>
        <w:t xml:space="preserve"> </w:t>
      </w:r>
      <w:r>
        <w:t>are also</w:t>
      </w:r>
      <w:r>
        <w:rPr>
          <w:spacing w:val="-1"/>
        </w:rPr>
        <w:t xml:space="preserve"> </w:t>
      </w:r>
      <w:r>
        <w:t>known as</w:t>
      </w:r>
      <w:r>
        <w:rPr>
          <w:spacing w:val="-1"/>
        </w:rPr>
        <w:t xml:space="preserve"> </w:t>
      </w:r>
      <w:r>
        <w:t>"CORS"</w:t>
      </w:r>
      <w:r>
        <w:rPr>
          <w:spacing w:val="-1"/>
        </w:rPr>
        <w:t xml:space="preserve"> </w:t>
      </w:r>
      <w:r>
        <w:t>headers.</w:t>
      </w:r>
      <w:r w:rsidR="004C57D6">
        <w:br/>
      </w:r>
      <w:r w:rsidR="0026051B">
        <w:br/>
      </w:r>
      <w:r w:rsidR="0026051B" w:rsidRPr="00750E09">
        <w:rPr>
          <w:color w:val="000000" w:themeColor="text1"/>
        </w:rPr>
        <w:t xml:space="preserve">The following code would not return the </w:t>
      </w:r>
      <w:r w:rsidR="00A608C3" w:rsidRPr="00750E09">
        <w:rPr>
          <w:color w:val="000000" w:themeColor="text1"/>
        </w:rPr>
        <w:t>student g</w:t>
      </w:r>
      <w:r w:rsidR="0026051B" w:rsidRPr="00750E09">
        <w:rPr>
          <w:color w:val="000000" w:themeColor="text1"/>
        </w:rPr>
        <w:t xml:space="preserve">rades and </w:t>
      </w:r>
      <w:r w:rsidR="003F1D9D" w:rsidRPr="00750E09">
        <w:rPr>
          <w:color w:val="000000" w:themeColor="text1"/>
        </w:rPr>
        <w:t>attacker will not get the data</w:t>
      </w:r>
      <w:r w:rsidR="0036324C" w:rsidRPr="00750E09">
        <w:rPr>
          <w:color w:val="000000" w:themeColor="text1"/>
        </w:rPr>
        <w:t xml:space="preserve"> as CORS</w:t>
      </w:r>
      <w:r w:rsidR="00A8795F" w:rsidRPr="00750E09">
        <w:rPr>
          <w:color w:val="000000" w:themeColor="text1"/>
        </w:rPr>
        <w:t>( Cross Origin resource sharing)is</w:t>
      </w:r>
      <w:r w:rsidR="0036324C" w:rsidRPr="00750E09">
        <w:rPr>
          <w:color w:val="000000" w:themeColor="text1"/>
        </w:rPr>
        <w:t xml:space="preserve"> not included</w:t>
      </w:r>
      <w:r w:rsidR="003F1D9D" w:rsidRPr="00750E09">
        <w:rPr>
          <w:color w:val="000000" w:themeColor="text1"/>
        </w:rPr>
        <w:t>.</w:t>
      </w:r>
      <w:r w:rsidR="00A608C3" w:rsidRPr="00750E09">
        <w:rPr>
          <w:color w:val="000000" w:themeColor="text1"/>
        </w:rPr>
        <w:br/>
        <w:t xml:space="preserve">CORS or Cross origin resource sharing is a HTTP-header based mechanism that allows a server to indicate any origins (domain, scheme, or port) other than its own from which a browser should </w:t>
      </w:r>
      <w:r w:rsidR="004000FB" w:rsidRPr="00750E09">
        <w:rPr>
          <w:color w:val="000000" w:themeColor="text1"/>
        </w:rPr>
        <w:t xml:space="preserve">be </w:t>
      </w:r>
      <w:r w:rsidR="00A608C3" w:rsidRPr="00750E09">
        <w:rPr>
          <w:color w:val="000000" w:themeColor="text1"/>
        </w:rPr>
        <w:t>allowed to load its resources.</w:t>
      </w:r>
    </w:p>
    <w:p w14:paraId="53EFB476" w14:textId="039C3F78" w:rsidR="002642FC" w:rsidRPr="00750E09" w:rsidRDefault="002642FC" w:rsidP="002642FC">
      <w:pPr>
        <w:pStyle w:val="BodyText"/>
        <w:spacing w:line="259" w:lineRule="auto"/>
        <w:ind w:left="820"/>
        <w:rPr>
          <w:color w:val="000000" w:themeColor="text1"/>
        </w:rPr>
      </w:pPr>
      <w:r w:rsidRPr="00750E09">
        <w:rPr>
          <w:color w:val="000000" w:themeColor="text1"/>
        </w:rPr>
        <w:t xml:space="preserve">For example, if </w:t>
      </w:r>
      <w:r w:rsidR="006E47CE">
        <w:rPr>
          <w:color w:val="000000" w:themeColor="text1"/>
        </w:rPr>
        <w:t>we</w:t>
      </w:r>
      <w:r w:rsidRPr="00750E09">
        <w:rPr>
          <w:color w:val="000000" w:themeColor="text1"/>
        </w:rPr>
        <w:t xml:space="preserve"> want to access </w:t>
      </w:r>
      <w:r w:rsidR="006E47CE">
        <w:rPr>
          <w:color w:val="000000" w:themeColor="text1"/>
        </w:rPr>
        <w:t>an</w:t>
      </w:r>
      <w:r w:rsidRPr="00750E09">
        <w:rPr>
          <w:color w:val="000000" w:themeColor="text1"/>
        </w:rPr>
        <w:t xml:space="preserve"> API hosted at https://api.myworld.com </w:t>
      </w:r>
      <w:r w:rsidR="006E47CE">
        <w:rPr>
          <w:color w:val="000000" w:themeColor="text1"/>
        </w:rPr>
        <w:t>f</w:t>
      </w:r>
      <w:r w:rsidRPr="00750E09">
        <w:rPr>
          <w:color w:val="000000" w:themeColor="text1"/>
        </w:rPr>
        <w:t xml:space="preserve">rom our client-side </w:t>
      </w:r>
      <w:r w:rsidRPr="00750E09">
        <w:rPr>
          <w:color w:val="000000" w:themeColor="text1"/>
        </w:rPr>
        <w:lastRenderedPageBreak/>
        <w:t>frontend application that is hosted at https://globe.com, the browser will not allow this request to complete as there are not from the same origin.</w:t>
      </w:r>
    </w:p>
    <w:p w14:paraId="2DEAFB9E" w14:textId="77777777" w:rsidR="002642FC" w:rsidRPr="00750E09" w:rsidRDefault="002642FC" w:rsidP="002642FC">
      <w:pPr>
        <w:pStyle w:val="BodyText"/>
        <w:spacing w:line="259" w:lineRule="auto"/>
        <w:ind w:left="820"/>
        <w:rPr>
          <w:color w:val="000000" w:themeColor="text1"/>
        </w:rPr>
      </w:pPr>
    </w:p>
    <w:p w14:paraId="2AC3B3B1" w14:textId="49A971BE" w:rsidR="002642FC" w:rsidRPr="00750E09" w:rsidRDefault="005A605B" w:rsidP="002642FC">
      <w:pPr>
        <w:pStyle w:val="BodyText"/>
        <w:spacing w:line="259" w:lineRule="auto"/>
        <w:ind w:left="820"/>
        <w:rPr>
          <w:color w:val="000000" w:themeColor="text1"/>
        </w:rPr>
      </w:pPr>
      <w:r w:rsidRPr="00750E09">
        <w:rPr>
          <w:color w:val="000000" w:themeColor="text1"/>
        </w:rPr>
        <w:t>CORS</w:t>
      </w:r>
      <w:r w:rsidR="002642FC" w:rsidRPr="00750E09">
        <w:rPr>
          <w:color w:val="000000" w:themeColor="text1"/>
        </w:rPr>
        <w:t xml:space="preserve"> </w:t>
      </w:r>
      <w:r w:rsidR="006E47CE">
        <w:rPr>
          <w:color w:val="000000" w:themeColor="text1"/>
        </w:rPr>
        <w:t xml:space="preserve">can be considered </w:t>
      </w:r>
      <w:r w:rsidRPr="00750E09">
        <w:rPr>
          <w:color w:val="000000" w:themeColor="text1"/>
        </w:rPr>
        <w:t xml:space="preserve">during the </w:t>
      </w:r>
      <w:r w:rsidR="006E47CE">
        <w:rPr>
          <w:color w:val="000000" w:themeColor="text1"/>
        </w:rPr>
        <w:t xml:space="preserve">following </w:t>
      </w:r>
      <w:r w:rsidRPr="00750E09">
        <w:rPr>
          <w:color w:val="000000" w:themeColor="text1"/>
        </w:rPr>
        <w:t>scenario</w:t>
      </w:r>
      <w:r w:rsidR="002642FC" w:rsidRPr="00750E09">
        <w:rPr>
          <w:color w:val="000000" w:themeColor="text1"/>
        </w:rPr>
        <w:t>:</w:t>
      </w:r>
    </w:p>
    <w:p w14:paraId="30D1583B" w14:textId="1C3B91B3" w:rsidR="002642FC" w:rsidRPr="00750E09" w:rsidRDefault="006E47CE" w:rsidP="006E47CE">
      <w:pPr>
        <w:pStyle w:val="BodyText"/>
        <w:tabs>
          <w:tab w:val="left" w:pos="2354"/>
        </w:tabs>
        <w:spacing w:line="259" w:lineRule="auto"/>
        <w:ind w:left="820"/>
        <w:rPr>
          <w:color w:val="000000" w:themeColor="text1"/>
        </w:rPr>
      </w:pPr>
      <w:r>
        <w:rPr>
          <w:color w:val="000000" w:themeColor="text1"/>
        </w:rPr>
        <w:tab/>
      </w:r>
    </w:p>
    <w:p w14:paraId="3DBF4454" w14:textId="0B9C9E67" w:rsidR="00A608C3" w:rsidRPr="00750E09" w:rsidRDefault="002642FC" w:rsidP="002642FC">
      <w:pPr>
        <w:pStyle w:val="BodyText"/>
        <w:spacing w:line="259" w:lineRule="auto"/>
        <w:ind w:left="820"/>
        <w:rPr>
          <w:color w:val="000000" w:themeColor="text1"/>
        </w:rPr>
      </w:pPr>
      <w:r w:rsidRPr="00750E09">
        <w:rPr>
          <w:color w:val="000000" w:themeColor="text1"/>
        </w:rPr>
        <w:t xml:space="preserve">    </w:t>
      </w:r>
      <w:r w:rsidR="006E47CE">
        <w:rPr>
          <w:color w:val="000000" w:themeColor="text1"/>
        </w:rPr>
        <w:t xml:space="preserve">a. </w:t>
      </w:r>
      <w:r w:rsidRPr="00750E09">
        <w:rPr>
          <w:color w:val="000000" w:themeColor="text1"/>
        </w:rPr>
        <w:t xml:space="preserve">API </w:t>
      </w:r>
      <w:r w:rsidR="005A605B" w:rsidRPr="00750E09">
        <w:rPr>
          <w:color w:val="000000" w:themeColor="text1"/>
        </w:rPr>
        <w:t xml:space="preserve">is </w:t>
      </w:r>
      <w:r w:rsidRPr="00750E09">
        <w:rPr>
          <w:color w:val="000000" w:themeColor="text1"/>
        </w:rPr>
        <w:t>accessed by the browser.</w:t>
      </w:r>
      <w:r w:rsidR="005A605B" w:rsidRPr="00750E09">
        <w:rPr>
          <w:color w:val="000000" w:themeColor="text1"/>
        </w:rPr>
        <w:br/>
      </w:r>
      <w:r w:rsidRPr="00750E09">
        <w:rPr>
          <w:color w:val="000000" w:themeColor="text1"/>
        </w:rPr>
        <w:t xml:space="preserve">    </w:t>
      </w:r>
      <w:r w:rsidR="006E47CE">
        <w:rPr>
          <w:color w:val="000000" w:themeColor="text1"/>
        </w:rPr>
        <w:t xml:space="preserve">b. </w:t>
      </w:r>
      <w:r w:rsidRPr="00750E09">
        <w:rPr>
          <w:color w:val="000000" w:themeColor="text1"/>
        </w:rPr>
        <w:t>API is hosted on a separate domain.</w:t>
      </w:r>
    </w:p>
    <w:p w14:paraId="1EAE5FC8" w14:textId="7E0ACA78" w:rsidR="004000FB" w:rsidRPr="00750E09" w:rsidRDefault="004000FB">
      <w:pPr>
        <w:pStyle w:val="BodyText"/>
        <w:spacing w:line="259" w:lineRule="auto"/>
        <w:ind w:left="820"/>
        <w:rPr>
          <w:color w:val="000000" w:themeColor="text1"/>
        </w:rPr>
      </w:pPr>
      <w:r w:rsidRPr="00750E09">
        <w:rPr>
          <w:color w:val="000000" w:themeColor="text1"/>
        </w:rPr>
        <w:t>The browser has a security feature known as Same Origin Policy(SOP) which allows one web page to access the data of the second web page only if they are from same origin. The browser checks for the following conditions:</w:t>
      </w:r>
      <w:r w:rsidRPr="00750E09">
        <w:rPr>
          <w:color w:val="000000" w:themeColor="text1"/>
        </w:rPr>
        <w:br/>
      </w:r>
      <w:r w:rsidRPr="006E47CE">
        <w:rPr>
          <w:b/>
          <w:bCs/>
          <w:color w:val="000000" w:themeColor="text1"/>
        </w:rPr>
        <w:t>Scheme name</w:t>
      </w:r>
      <w:r w:rsidRPr="00750E09">
        <w:rPr>
          <w:color w:val="000000" w:themeColor="text1"/>
        </w:rPr>
        <w:t xml:space="preserve">: It is </w:t>
      </w:r>
      <w:r w:rsidR="006E47CE">
        <w:rPr>
          <w:color w:val="000000" w:themeColor="text1"/>
        </w:rPr>
        <w:t>a</w:t>
      </w:r>
      <w:r w:rsidRPr="00750E09">
        <w:rPr>
          <w:color w:val="000000" w:themeColor="text1"/>
        </w:rPr>
        <w:t xml:space="preserve"> protocol that is used to access the data on the internet</w:t>
      </w:r>
      <w:r w:rsidR="004B4B45" w:rsidRPr="00750E09">
        <w:rPr>
          <w:color w:val="000000" w:themeColor="text1"/>
        </w:rPr>
        <w:t>. Most commonly used protocols are http://, https://, ftp:// etc.</w:t>
      </w:r>
    </w:p>
    <w:p w14:paraId="585F61B5" w14:textId="77777777" w:rsidR="006E47CE" w:rsidRDefault="004000FB">
      <w:pPr>
        <w:pStyle w:val="BodyText"/>
        <w:spacing w:line="259" w:lineRule="auto"/>
        <w:ind w:left="820"/>
        <w:rPr>
          <w:color w:val="000000" w:themeColor="text1"/>
        </w:rPr>
      </w:pPr>
      <w:r w:rsidRPr="006E47CE">
        <w:rPr>
          <w:b/>
          <w:bCs/>
          <w:color w:val="000000" w:themeColor="text1"/>
        </w:rPr>
        <w:t>Host name</w:t>
      </w:r>
      <w:r w:rsidRPr="00750E09">
        <w:rPr>
          <w:color w:val="000000" w:themeColor="text1"/>
        </w:rPr>
        <w:t>:</w:t>
      </w:r>
      <w:r w:rsidR="004B4B45" w:rsidRPr="00750E09">
        <w:rPr>
          <w:color w:val="000000" w:themeColor="text1"/>
        </w:rPr>
        <w:t xml:space="preserve"> </w:t>
      </w:r>
      <w:r w:rsidR="006E47CE" w:rsidRPr="00750E09">
        <w:rPr>
          <w:color w:val="000000" w:themeColor="text1"/>
        </w:rPr>
        <w:t xml:space="preserve">A hostname is a domain name assigned to a host computer. </w:t>
      </w:r>
      <w:r w:rsidR="004B4B45" w:rsidRPr="00750E09">
        <w:rPr>
          <w:color w:val="000000" w:themeColor="text1"/>
        </w:rPr>
        <w:t xml:space="preserve">It is the address of the host where the resource is located. This is usually a combination of the host’s local name with its parent domain’s name. </w:t>
      </w:r>
    </w:p>
    <w:p w14:paraId="02F7C840" w14:textId="009CFC62" w:rsidR="004000FB" w:rsidRPr="00750E09" w:rsidRDefault="006E47CE">
      <w:pPr>
        <w:pStyle w:val="BodyText"/>
        <w:spacing w:line="259" w:lineRule="auto"/>
        <w:ind w:left="820"/>
        <w:rPr>
          <w:color w:val="000000" w:themeColor="text1"/>
        </w:rPr>
      </w:pPr>
      <w:proofErr w:type="gramStart"/>
      <w:r w:rsidRPr="00750E09">
        <w:rPr>
          <w:color w:val="000000" w:themeColor="text1"/>
        </w:rPr>
        <w:t>E.g.</w:t>
      </w:r>
      <w:proofErr w:type="gramEnd"/>
      <w:r w:rsidR="004B4B45" w:rsidRPr="00750E09">
        <w:rPr>
          <w:color w:val="000000" w:themeColor="text1"/>
        </w:rPr>
        <w:t xml:space="preserve"> </w:t>
      </w:r>
      <w:hyperlink r:id="rId22" w:history="1">
        <w:r w:rsidR="004B4B45" w:rsidRPr="00750E09">
          <w:rPr>
            <w:rStyle w:val="Hyperlink"/>
            <w:color w:val="000000" w:themeColor="text1"/>
          </w:rPr>
          <w:t>www.hacker.com</w:t>
        </w:r>
      </w:hyperlink>
      <w:r w:rsidR="004B4B45" w:rsidRPr="00750E09">
        <w:rPr>
          <w:color w:val="000000" w:themeColor="text1"/>
        </w:rPr>
        <w:t xml:space="preserve"> consist of host machine name as www and domain name has </w:t>
      </w:r>
      <w:r>
        <w:rPr>
          <w:color w:val="000000" w:themeColor="text1"/>
        </w:rPr>
        <w:t>“</w:t>
      </w:r>
      <w:r w:rsidR="004B4B45" w:rsidRPr="00750E09">
        <w:rPr>
          <w:color w:val="000000" w:themeColor="text1"/>
        </w:rPr>
        <w:t>hacker.com</w:t>
      </w:r>
      <w:r>
        <w:rPr>
          <w:color w:val="000000" w:themeColor="text1"/>
        </w:rPr>
        <w:t>”</w:t>
      </w:r>
      <w:r w:rsidR="004B4B45" w:rsidRPr="00750E09">
        <w:rPr>
          <w:color w:val="000000" w:themeColor="text1"/>
        </w:rPr>
        <w:t>.</w:t>
      </w:r>
    </w:p>
    <w:p w14:paraId="679BDC23" w14:textId="218AF66C" w:rsidR="006E47CE" w:rsidRDefault="004000FB">
      <w:pPr>
        <w:pStyle w:val="BodyText"/>
        <w:spacing w:line="259" w:lineRule="auto"/>
        <w:ind w:left="820"/>
        <w:rPr>
          <w:color w:val="000000" w:themeColor="text1"/>
        </w:rPr>
      </w:pPr>
      <w:r w:rsidRPr="006E47CE">
        <w:rPr>
          <w:b/>
          <w:bCs/>
          <w:color w:val="000000" w:themeColor="text1"/>
        </w:rPr>
        <w:t>Port number</w:t>
      </w:r>
      <w:r w:rsidRPr="00750E09">
        <w:rPr>
          <w:color w:val="000000" w:themeColor="text1"/>
        </w:rPr>
        <w:t>:</w:t>
      </w:r>
      <w:r w:rsidR="004B4B45" w:rsidRPr="00750E09">
        <w:rPr>
          <w:color w:val="000000" w:themeColor="text1"/>
        </w:rPr>
        <w:t xml:space="preserve">  It is the way to identify a specific process to which an internet or other network message is to be forwarded when it arrives at a serve</w:t>
      </w:r>
      <w:r w:rsidR="006E47CE">
        <w:rPr>
          <w:color w:val="000000" w:themeColor="text1"/>
        </w:rPr>
        <w:t>r</w:t>
      </w:r>
      <w:r w:rsidR="004B4B45" w:rsidRPr="00750E09">
        <w:rPr>
          <w:color w:val="000000" w:themeColor="text1"/>
        </w:rPr>
        <w:t>. Some of the commonly used ports are : 80, 443, 3306 etc.</w:t>
      </w:r>
    </w:p>
    <w:p w14:paraId="4E3A3E36" w14:textId="1687823B" w:rsidR="004B4B45" w:rsidRDefault="004000FB">
      <w:pPr>
        <w:pStyle w:val="BodyText"/>
        <w:spacing w:line="259" w:lineRule="auto"/>
        <w:ind w:left="820"/>
        <w:rPr>
          <w:color w:val="C00000"/>
        </w:rPr>
      </w:pPr>
      <w:r>
        <w:rPr>
          <w:color w:val="C00000"/>
        </w:rPr>
        <w:br/>
      </w:r>
      <w:hyperlink r:id="rId23" w:history="1">
        <w:r w:rsidR="004B4B45" w:rsidRPr="00713BC0">
          <w:rPr>
            <w:rStyle w:val="Hyperlink"/>
          </w:rPr>
          <w:t>https://www.educba.com/types-of-networking-protocols/</w:t>
        </w:r>
      </w:hyperlink>
    </w:p>
    <w:p w14:paraId="422D1B78" w14:textId="451B91AF" w:rsidR="000314FC" w:rsidRDefault="00000000">
      <w:pPr>
        <w:pStyle w:val="BodyText"/>
        <w:spacing w:line="259" w:lineRule="auto"/>
        <w:ind w:left="820"/>
      </w:pPr>
      <w:hyperlink r:id="rId24" w:history="1">
        <w:r w:rsidR="00A608C3" w:rsidRPr="006B0E3A">
          <w:rPr>
            <w:rStyle w:val="Hyperlink"/>
          </w:rPr>
          <w:t>https://developer.mozilla.org/en-US/docs/Web/HTTP/CORS</w:t>
        </w:r>
      </w:hyperlink>
    </w:p>
    <w:p w14:paraId="76A2B0FB" w14:textId="56BF396F" w:rsidR="00A608C3" w:rsidRDefault="00000000">
      <w:pPr>
        <w:pStyle w:val="BodyText"/>
        <w:spacing w:line="259" w:lineRule="auto"/>
        <w:ind w:left="820"/>
      </w:pPr>
      <w:hyperlink r:id="rId25" w:history="1">
        <w:r w:rsidR="005A605B" w:rsidRPr="006B0E3A">
          <w:rPr>
            <w:rStyle w:val="Hyperlink"/>
          </w:rPr>
          <w:t>https://www.educative.io/answers/how-cors-cross-origin-resource-sharing-works</w:t>
        </w:r>
      </w:hyperlink>
    </w:p>
    <w:p w14:paraId="404B7380" w14:textId="77777777" w:rsidR="005A605B" w:rsidRDefault="005A605B">
      <w:pPr>
        <w:pStyle w:val="BodyText"/>
        <w:spacing w:line="259" w:lineRule="auto"/>
        <w:ind w:left="820"/>
      </w:pPr>
    </w:p>
    <w:p w14:paraId="5783AA93" w14:textId="396F4C61" w:rsidR="000314FC" w:rsidRDefault="000314FC">
      <w:pPr>
        <w:pStyle w:val="BodyText"/>
        <w:ind w:left="8250"/>
      </w:pPr>
    </w:p>
    <w:p w14:paraId="7133BD63" w14:textId="77777777" w:rsidR="000314FC" w:rsidRDefault="00000000">
      <w:pPr>
        <w:pStyle w:val="ListParagraph"/>
        <w:numPr>
          <w:ilvl w:val="0"/>
          <w:numId w:val="1"/>
        </w:numPr>
        <w:tabs>
          <w:tab w:val="left" w:pos="819"/>
          <w:tab w:val="left" w:pos="820"/>
        </w:tabs>
        <w:spacing w:before="19" w:line="259" w:lineRule="auto"/>
        <w:ind w:left="820" w:hanging="361"/>
        <w:rPr>
          <w:sz w:val="20"/>
        </w:rPr>
      </w:pPr>
      <w:r>
        <w:rPr>
          <w:sz w:val="20"/>
        </w:rPr>
        <w:t>Suppose</w:t>
      </w:r>
      <w:r>
        <w:rPr>
          <w:spacing w:val="30"/>
          <w:sz w:val="20"/>
        </w:rPr>
        <w:t xml:space="preserve"> </w:t>
      </w:r>
      <w:r>
        <w:rPr>
          <w:sz w:val="20"/>
        </w:rPr>
        <w:t>an</w:t>
      </w:r>
      <w:r>
        <w:rPr>
          <w:spacing w:val="29"/>
          <w:sz w:val="20"/>
        </w:rPr>
        <w:t xml:space="preserve"> </w:t>
      </w:r>
      <w:r>
        <w:rPr>
          <w:sz w:val="20"/>
        </w:rPr>
        <w:t>attacker</w:t>
      </w:r>
      <w:r>
        <w:rPr>
          <w:spacing w:val="30"/>
          <w:sz w:val="20"/>
        </w:rPr>
        <w:t xml:space="preserve"> </w:t>
      </w:r>
      <w:r>
        <w:rPr>
          <w:sz w:val="20"/>
        </w:rPr>
        <w:t>includes</w:t>
      </w:r>
      <w:r>
        <w:rPr>
          <w:spacing w:val="30"/>
          <w:sz w:val="20"/>
        </w:rPr>
        <w:t xml:space="preserve"> </w:t>
      </w:r>
      <w:r>
        <w:rPr>
          <w:sz w:val="20"/>
        </w:rPr>
        <w:t>the</w:t>
      </w:r>
      <w:r>
        <w:rPr>
          <w:spacing w:val="30"/>
          <w:sz w:val="20"/>
        </w:rPr>
        <w:t xml:space="preserve"> </w:t>
      </w:r>
      <w:r>
        <w:rPr>
          <w:sz w:val="20"/>
        </w:rPr>
        <w:t>following</w:t>
      </w:r>
      <w:r>
        <w:rPr>
          <w:spacing w:val="31"/>
          <w:sz w:val="20"/>
        </w:rPr>
        <w:t xml:space="preserve"> </w:t>
      </w:r>
      <w:r>
        <w:rPr>
          <w:sz w:val="20"/>
        </w:rPr>
        <w:t>code</w:t>
      </w:r>
      <w:r>
        <w:rPr>
          <w:spacing w:val="30"/>
          <w:sz w:val="20"/>
        </w:rPr>
        <w:t xml:space="preserve"> </w:t>
      </w:r>
      <w:r>
        <w:rPr>
          <w:sz w:val="20"/>
        </w:rPr>
        <w:t>on</w:t>
      </w:r>
      <w:r>
        <w:rPr>
          <w:spacing w:val="30"/>
          <w:sz w:val="20"/>
        </w:rPr>
        <w:t xml:space="preserve"> </w:t>
      </w:r>
      <w:r>
        <w:rPr>
          <w:sz w:val="20"/>
        </w:rPr>
        <w:t>their</w:t>
      </w:r>
      <w:r>
        <w:rPr>
          <w:spacing w:val="31"/>
          <w:sz w:val="20"/>
        </w:rPr>
        <w:t xml:space="preserve"> </w:t>
      </w:r>
      <w:r>
        <w:rPr>
          <w:sz w:val="20"/>
        </w:rPr>
        <w:t>site</w:t>
      </w:r>
      <w:r>
        <w:rPr>
          <w:color w:val="0562C1"/>
          <w:spacing w:val="30"/>
          <w:sz w:val="20"/>
        </w:rPr>
        <w:t xml:space="preserve"> </w:t>
      </w:r>
      <w:hyperlink r:id="rId26">
        <w:r>
          <w:rPr>
            <w:color w:val="0562C1"/>
            <w:sz w:val="20"/>
            <w:u w:val="single" w:color="0562C1"/>
          </w:rPr>
          <w:t>https://hacker.com</w:t>
        </w:r>
      </w:hyperlink>
      <w:r>
        <w:rPr>
          <w:color w:val="0562C1"/>
          <w:spacing w:val="31"/>
          <w:sz w:val="20"/>
        </w:rPr>
        <w:t xml:space="preserve"> </w:t>
      </w:r>
      <w:r>
        <w:rPr>
          <w:sz w:val="20"/>
        </w:rPr>
        <w:t>that</w:t>
      </w:r>
      <w:r>
        <w:rPr>
          <w:spacing w:val="30"/>
          <w:sz w:val="20"/>
        </w:rPr>
        <w:t xml:space="preserve"> </w:t>
      </w:r>
      <w:r>
        <w:rPr>
          <w:sz w:val="20"/>
        </w:rPr>
        <w:t>makes</w:t>
      </w:r>
      <w:r>
        <w:rPr>
          <w:spacing w:val="30"/>
          <w:sz w:val="20"/>
        </w:rPr>
        <w:t xml:space="preserve"> </w:t>
      </w:r>
      <w:r>
        <w:rPr>
          <w:sz w:val="20"/>
        </w:rPr>
        <w:t>GET</w:t>
      </w:r>
      <w:r>
        <w:rPr>
          <w:spacing w:val="-42"/>
          <w:sz w:val="20"/>
        </w:rPr>
        <w:t xml:space="preserve"> </w:t>
      </w:r>
      <w:r>
        <w:rPr>
          <w:sz w:val="20"/>
        </w:rPr>
        <w:t>request</w:t>
      </w:r>
      <w:r>
        <w:rPr>
          <w:spacing w:val="-1"/>
          <w:sz w:val="20"/>
        </w:rPr>
        <w:t xml:space="preserve"> </w:t>
      </w:r>
      <w:r>
        <w:rPr>
          <w:sz w:val="20"/>
        </w:rPr>
        <w:t>to</w:t>
      </w:r>
      <w:r>
        <w:rPr>
          <w:spacing w:val="-1"/>
          <w:sz w:val="20"/>
        </w:rPr>
        <w:t xml:space="preserve"> </w:t>
      </w:r>
      <w:r>
        <w:rPr>
          <w:sz w:val="20"/>
        </w:rPr>
        <w:t>a vulnerable</w:t>
      </w:r>
      <w:r>
        <w:rPr>
          <w:spacing w:val="-1"/>
          <w:sz w:val="20"/>
        </w:rPr>
        <w:t xml:space="preserve"> </w:t>
      </w:r>
      <w:r>
        <w:rPr>
          <w:sz w:val="20"/>
        </w:rPr>
        <w:t>bank</w:t>
      </w:r>
      <w:r>
        <w:rPr>
          <w:spacing w:val="-2"/>
          <w:sz w:val="20"/>
        </w:rPr>
        <w:t xml:space="preserve"> </w:t>
      </w:r>
      <w:r>
        <w:rPr>
          <w:sz w:val="20"/>
        </w:rPr>
        <w:t>server</w:t>
      </w:r>
      <w:r>
        <w:rPr>
          <w:spacing w:val="-1"/>
          <w:sz w:val="20"/>
        </w:rPr>
        <w:t xml:space="preserve"> </w:t>
      </w:r>
      <w:r>
        <w:rPr>
          <w:sz w:val="20"/>
        </w:rPr>
        <w:t>and transfer</w:t>
      </w:r>
      <w:r>
        <w:rPr>
          <w:spacing w:val="-1"/>
          <w:sz w:val="20"/>
        </w:rPr>
        <w:t xml:space="preserve"> </w:t>
      </w:r>
      <w:r>
        <w:rPr>
          <w:sz w:val="20"/>
        </w:rPr>
        <w:t>money</w:t>
      </w:r>
      <w:r>
        <w:rPr>
          <w:spacing w:val="-1"/>
          <w:sz w:val="20"/>
        </w:rPr>
        <w:t xml:space="preserve"> </w:t>
      </w:r>
      <w:r>
        <w:rPr>
          <w:sz w:val="20"/>
        </w:rPr>
        <w:t>into the</w:t>
      </w:r>
      <w:r>
        <w:rPr>
          <w:spacing w:val="-2"/>
          <w:sz w:val="20"/>
        </w:rPr>
        <w:t xml:space="preserve"> </w:t>
      </w:r>
      <w:r>
        <w:rPr>
          <w:sz w:val="20"/>
        </w:rPr>
        <w:t>attacker’s account.</w:t>
      </w:r>
    </w:p>
    <w:p w14:paraId="68F5860F" w14:textId="77777777" w:rsidR="000314FC" w:rsidRDefault="000314FC">
      <w:pPr>
        <w:pStyle w:val="BodyText"/>
        <w:spacing w:before="11"/>
        <w:rPr>
          <w:sz w:val="19"/>
        </w:rPr>
      </w:pPr>
    </w:p>
    <w:p w14:paraId="2E24DA79" w14:textId="77777777" w:rsidR="000314FC" w:rsidRDefault="00000000">
      <w:pPr>
        <w:ind w:left="820"/>
        <w:rPr>
          <w:rFonts w:ascii="Courier New" w:hAnsi="Courier New"/>
          <w:sz w:val="18"/>
        </w:rPr>
      </w:pPr>
      <w:r>
        <w:rPr>
          <w:rFonts w:ascii="Courier New" w:hAnsi="Courier New"/>
          <w:sz w:val="18"/>
        </w:rPr>
        <w:t>&lt;</w:t>
      </w:r>
      <w:proofErr w:type="spellStart"/>
      <w:r>
        <w:rPr>
          <w:rFonts w:ascii="Courier New" w:hAnsi="Courier New"/>
          <w:sz w:val="18"/>
        </w:rPr>
        <w:t>img</w:t>
      </w:r>
      <w:proofErr w:type="spellEnd"/>
      <w:r>
        <w:rPr>
          <w:rFonts w:ascii="Courier New" w:hAnsi="Courier New"/>
          <w:spacing w:val="-27"/>
          <w:sz w:val="18"/>
        </w:rPr>
        <w:t xml:space="preserve"> </w:t>
      </w:r>
      <w:proofErr w:type="spellStart"/>
      <w:r>
        <w:rPr>
          <w:rFonts w:ascii="Courier New" w:hAnsi="Courier New"/>
          <w:sz w:val="18"/>
        </w:rPr>
        <w:t>src</w:t>
      </w:r>
      <w:proofErr w:type="spellEnd"/>
      <w:r>
        <w:rPr>
          <w:rFonts w:ascii="Courier New" w:hAnsi="Courier New"/>
          <w:sz w:val="18"/>
        </w:rPr>
        <w:t>=“</w:t>
      </w:r>
      <w:hyperlink r:id="rId27">
        <w:r>
          <w:rPr>
            <w:rFonts w:ascii="Courier New" w:hAnsi="Courier New"/>
            <w:color w:val="0562C1"/>
            <w:sz w:val="18"/>
            <w:u w:val="single" w:color="0562C1"/>
          </w:rPr>
          <w:t>https://vulnerablebank.com/transfer?amt=1000&amp;to=attacker</w:t>
        </w:r>
      </w:hyperlink>
      <w:r>
        <w:rPr>
          <w:rFonts w:ascii="Courier New" w:hAnsi="Courier New"/>
          <w:sz w:val="18"/>
        </w:rPr>
        <w:t>“</w:t>
      </w:r>
      <w:r>
        <w:rPr>
          <w:rFonts w:ascii="Courier New" w:hAnsi="Courier New"/>
          <w:spacing w:val="-27"/>
          <w:sz w:val="18"/>
        </w:rPr>
        <w:t xml:space="preserve"> </w:t>
      </w:r>
      <w:r>
        <w:rPr>
          <w:rFonts w:ascii="Courier New" w:hAnsi="Courier New"/>
          <w:sz w:val="18"/>
        </w:rPr>
        <w:t>/&gt;</w:t>
      </w:r>
    </w:p>
    <w:p w14:paraId="56DE1272" w14:textId="77777777" w:rsidR="000314FC" w:rsidRDefault="000314FC">
      <w:pPr>
        <w:pStyle w:val="BodyText"/>
        <w:spacing w:before="5"/>
        <w:rPr>
          <w:rFonts w:ascii="Courier New"/>
          <w:sz w:val="19"/>
        </w:rPr>
      </w:pPr>
    </w:p>
    <w:p w14:paraId="17FB6416" w14:textId="0B4721CC" w:rsidR="0077182B" w:rsidRDefault="00000000">
      <w:pPr>
        <w:pStyle w:val="BodyText"/>
        <w:spacing w:before="60" w:line="259" w:lineRule="auto"/>
        <w:ind w:left="820" w:right="118"/>
        <w:jc w:val="both"/>
      </w:pPr>
      <w:r>
        <w:t>The attacker is hoping that the victim had visited the vulnerable bank website before they visit the</w:t>
      </w:r>
      <w:r>
        <w:rPr>
          <w:spacing w:val="1"/>
        </w:rPr>
        <w:t xml:space="preserve"> </w:t>
      </w:r>
      <w:hyperlink r:id="rId28">
        <w:r>
          <w:rPr>
            <w:color w:val="0562C1"/>
            <w:u w:val="single" w:color="0562C1"/>
          </w:rPr>
          <w:t>https://hacker.com</w:t>
        </w:r>
        <w:r>
          <w:rPr>
            <w:color w:val="0562C1"/>
            <w:spacing w:val="-7"/>
          </w:rPr>
          <w:t xml:space="preserve"> </w:t>
        </w:r>
      </w:hyperlink>
      <w:r>
        <w:t>and</w:t>
      </w:r>
      <w:r>
        <w:rPr>
          <w:spacing w:val="-7"/>
        </w:rPr>
        <w:t xml:space="preserve"> </w:t>
      </w:r>
      <w:r>
        <w:t>send</w:t>
      </w:r>
      <w:r>
        <w:rPr>
          <w:spacing w:val="-9"/>
        </w:rPr>
        <w:t xml:space="preserve"> </w:t>
      </w:r>
      <w:r>
        <w:t>the</w:t>
      </w:r>
      <w:r>
        <w:rPr>
          <w:spacing w:val="-7"/>
        </w:rPr>
        <w:t xml:space="preserve"> </w:t>
      </w:r>
      <w:r>
        <w:t>GET</w:t>
      </w:r>
      <w:r>
        <w:rPr>
          <w:spacing w:val="-7"/>
        </w:rPr>
        <w:t xml:space="preserve"> </w:t>
      </w:r>
      <w:r>
        <w:t>request</w:t>
      </w:r>
      <w:r>
        <w:rPr>
          <w:spacing w:val="-7"/>
        </w:rPr>
        <w:t xml:space="preserve"> </w:t>
      </w:r>
      <w:r>
        <w:t>to</w:t>
      </w:r>
      <w:r>
        <w:rPr>
          <w:spacing w:val="-7"/>
        </w:rPr>
        <w:t xml:space="preserve"> </w:t>
      </w:r>
      <w:r>
        <w:t>the</w:t>
      </w:r>
      <w:r>
        <w:rPr>
          <w:spacing w:val="-8"/>
        </w:rPr>
        <w:t xml:space="preserve"> </w:t>
      </w:r>
      <w:r>
        <w:t>bank.</w:t>
      </w:r>
      <w:r>
        <w:rPr>
          <w:spacing w:val="-9"/>
        </w:rPr>
        <w:t xml:space="preserve"> </w:t>
      </w:r>
      <w:r>
        <w:t>The</w:t>
      </w:r>
      <w:r>
        <w:rPr>
          <w:spacing w:val="-7"/>
        </w:rPr>
        <w:t xml:space="preserve"> </w:t>
      </w:r>
      <w:r>
        <w:t>attacker</w:t>
      </w:r>
      <w:r>
        <w:rPr>
          <w:spacing w:val="-8"/>
        </w:rPr>
        <w:t xml:space="preserve"> </w:t>
      </w:r>
      <w:r>
        <w:t>entices</w:t>
      </w:r>
      <w:r>
        <w:rPr>
          <w:spacing w:val="-7"/>
        </w:rPr>
        <w:t xml:space="preserve"> </w:t>
      </w:r>
      <w:r>
        <w:t>the</w:t>
      </w:r>
      <w:r>
        <w:rPr>
          <w:spacing w:val="-7"/>
        </w:rPr>
        <w:t xml:space="preserve"> </w:t>
      </w:r>
      <w:r>
        <w:t>victims</w:t>
      </w:r>
      <w:r>
        <w:rPr>
          <w:spacing w:val="-7"/>
        </w:rPr>
        <w:t xml:space="preserve"> </w:t>
      </w:r>
      <w:r>
        <w:t>to</w:t>
      </w:r>
      <w:r>
        <w:rPr>
          <w:spacing w:val="-7"/>
        </w:rPr>
        <w:t xml:space="preserve"> </w:t>
      </w:r>
      <w:r>
        <w:t>visit</w:t>
      </w:r>
      <w:r>
        <w:rPr>
          <w:spacing w:val="-7"/>
        </w:rPr>
        <w:t xml:space="preserve"> </w:t>
      </w:r>
      <w:r>
        <w:t>their</w:t>
      </w:r>
      <w:r>
        <w:rPr>
          <w:spacing w:val="1"/>
        </w:rPr>
        <w:t xml:space="preserve"> </w:t>
      </w:r>
      <w:r>
        <w:t>site</w:t>
      </w:r>
      <w:r>
        <w:rPr>
          <w:spacing w:val="-5"/>
        </w:rPr>
        <w:t xml:space="preserve"> </w:t>
      </w:r>
      <w:r>
        <w:t>by</w:t>
      </w:r>
      <w:r>
        <w:rPr>
          <w:spacing w:val="-4"/>
        </w:rPr>
        <w:t xml:space="preserve"> </w:t>
      </w:r>
      <w:r>
        <w:t>including</w:t>
      </w:r>
      <w:r>
        <w:rPr>
          <w:spacing w:val="-4"/>
        </w:rPr>
        <w:t xml:space="preserve"> </w:t>
      </w:r>
      <w:r>
        <w:t>hundreds</w:t>
      </w:r>
      <w:r>
        <w:rPr>
          <w:spacing w:val="-4"/>
        </w:rPr>
        <w:t xml:space="preserve"> </w:t>
      </w:r>
      <w:r>
        <w:t>of</w:t>
      </w:r>
      <w:r>
        <w:rPr>
          <w:spacing w:val="-6"/>
        </w:rPr>
        <w:t xml:space="preserve"> </w:t>
      </w:r>
      <w:r>
        <w:t>the</w:t>
      </w:r>
      <w:r>
        <w:rPr>
          <w:spacing w:val="-5"/>
        </w:rPr>
        <w:t xml:space="preserve"> </w:t>
      </w:r>
      <w:r>
        <w:t>images.</w:t>
      </w:r>
      <w:r>
        <w:rPr>
          <w:spacing w:val="-5"/>
        </w:rPr>
        <w:t xml:space="preserve"> </w:t>
      </w:r>
      <w:r>
        <w:t>Explain</w:t>
      </w:r>
      <w:r>
        <w:rPr>
          <w:spacing w:val="-4"/>
        </w:rPr>
        <w:t xml:space="preserve"> </w:t>
      </w:r>
      <w:r>
        <w:t>how</w:t>
      </w:r>
      <w:r>
        <w:rPr>
          <w:spacing w:val="-5"/>
        </w:rPr>
        <w:t xml:space="preserve"> </w:t>
      </w:r>
      <w:r>
        <w:t>the</w:t>
      </w:r>
      <w:r>
        <w:rPr>
          <w:spacing w:val="-5"/>
        </w:rPr>
        <w:t xml:space="preserve"> </w:t>
      </w:r>
      <w:r>
        <w:t>bank</w:t>
      </w:r>
      <w:r>
        <w:rPr>
          <w:spacing w:val="-6"/>
        </w:rPr>
        <w:t xml:space="preserve"> </w:t>
      </w:r>
      <w:r>
        <w:t>can</w:t>
      </w:r>
      <w:r>
        <w:rPr>
          <w:spacing w:val="-4"/>
        </w:rPr>
        <w:t xml:space="preserve"> </w:t>
      </w:r>
      <w:r>
        <w:t>modify</w:t>
      </w:r>
      <w:r>
        <w:rPr>
          <w:spacing w:val="-4"/>
        </w:rPr>
        <w:t xml:space="preserve"> </w:t>
      </w:r>
      <w:r>
        <w:t>their</w:t>
      </w:r>
      <w:r>
        <w:rPr>
          <w:spacing w:val="-4"/>
        </w:rPr>
        <w:t xml:space="preserve"> </w:t>
      </w:r>
      <w:r>
        <w:t>server</w:t>
      </w:r>
      <w:r>
        <w:rPr>
          <w:spacing w:val="-5"/>
        </w:rPr>
        <w:t xml:space="preserve"> </w:t>
      </w:r>
      <w:r>
        <w:t>code</w:t>
      </w:r>
      <w:r>
        <w:rPr>
          <w:spacing w:val="-5"/>
        </w:rPr>
        <w:t xml:space="preserve"> </w:t>
      </w:r>
      <w:r>
        <w:t>to</w:t>
      </w:r>
      <w:r>
        <w:rPr>
          <w:spacing w:val="-4"/>
        </w:rPr>
        <w:t xml:space="preserve"> </w:t>
      </w:r>
      <w:r>
        <w:t>protect</w:t>
      </w:r>
      <w:r>
        <w:rPr>
          <w:spacing w:val="1"/>
        </w:rPr>
        <w:t xml:space="preserve"> </w:t>
      </w:r>
      <w:r>
        <w:t>its</w:t>
      </w:r>
      <w:r>
        <w:rPr>
          <w:spacing w:val="-2"/>
        </w:rPr>
        <w:t xml:space="preserve"> </w:t>
      </w:r>
      <w:r>
        <w:t>customers from</w:t>
      </w:r>
      <w:r>
        <w:rPr>
          <w:spacing w:val="-1"/>
        </w:rPr>
        <w:t xml:space="preserve"> </w:t>
      </w:r>
      <w:r>
        <w:t>this</w:t>
      </w:r>
      <w:r>
        <w:rPr>
          <w:spacing w:val="-1"/>
        </w:rPr>
        <w:t xml:space="preserve"> </w:t>
      </w:r>
      <w:r>
        <w:t>attack.</w:t>
      </w:r>
      <w:r w:rsidR="009152BA">
        <w:br/>
      </w:r>
      <w:r w:rsidR="00F9179E">
        <w:br/>
      </w:r>
      <w:r w:rsidR="00D60394">
        <w:br/>
        <w:t>The following steps could be taken from the bank’s server end in order to protect its users:</w:t>
      </w:r>
    </w:p>
    <w:p w14:paraId="5480200E" w14:textId="003D968E" w:rsidR="00B152A8" w:rsidRDefault="0077182B" w:rsidP="00140E3C">
      <w:pPr>
        <w:pStyle w:val="BodyText"/>
        <w:spacing w:before="60" w:line="259" w:lineRule="auto"/>
        <w:ind w:left="820" w:right="118"/>
      </w:pPr>
      <w:r>
        <w:t>CSRF</w:t>
      </w:r>
      <w:r w:rsidR="00140E3C">
        <w:t xml:space="preserve"> or </w:t>
      </w:r>
      <w:r w:rsidR="005A605B">
        <w:t xml:space="preserve">Cross Site request forgery refers to the </w:t>
      </w:r>
      <w:r w:rsidR="00140E3C">
        <w:t>technique</w:t>
      </w:r>
      <w:r w:rsidR="005A605B">
        <w:t xml:space="preserve"> where the attacker tries to manipulate</w:t>
      </w:r>
      <w:r w:rsidR="00140E3C">
        <w:t xml:space="preserve"> or force</w:t>
      </w:r>
      <w:r w:rsidR="005A605B">
        <w:t xml:space="preserve"> user to </w:t>
      </w:r>
      <w:r w:rsidR="00140E3C">
        <w:t xml:space="preserve">carry out unintentional activity on a web application on which they are currently authenticated and perform actions such as transferring funds, changing credentials, email addresses </w:t>
      </w:r>
      <w:proofErr w:type="spellStart"/>
      <w:r w:rsidR="00140E3C">
        <w:t>etc</w:t>
      </w:r>
      <w:proofErr w:type="spellEnd"/>
      <w:r w:rsidR="00140E3C">
        <w:br/>
      </w:r>
      <w:r w:rsidR="009D6E02">
        <w:rPr>
          <w:noProof/>
        </w:rPr>
        <w:lastRenderedPageBreak/>
        <w:drawing>
          <wp:inline distT="0" distB="0" distL="0" distR="0" wp14:anchorId="55C57C95" wp14:editId="14494669">
            <wp:extent cx="4400550" cy="3800475"/>
            <wp:effectExtent l="0" t="0" r="0" b="952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29"/>
                    <a:stretch>
                      <a:fillRect/>
                    </a:stretch>
                  </pic:blipFill>
                  <pic:spPr>
                    <a:xfrm>
                      <a:off x="0" y="0"/>
                      <a:ext cx="4400550" cy="3800475"/>
                    </a:xfrm>
                    <a:prstGeom prst="rect">
                      <a:avLst/>
                    </a:prstGeom>
                  </pic:spPr>
                </pic:pic>
              </a:graphicData>
            </a:graphic>
          </wp:inline>
        </w:drawing>
      </w:r>
      <w:r w:rsidR="00140E3C">
        <w:br/>
      </w:r>
      <w:r w:rsidR="00140E3C">
        <w:br/>
        <w:t>The bank can enforce the below necessary security measures to mitigate from such attacks:</w:t>
      </w:r>
      <w:r w:rsidR="00140E3C">
        <w:br/>
      </w:r>
    </w:p>
    <w:p w14:paraId="525AABF3" w14:textId="370E537A" w:rsidR="00B152A8" w:rsidRDefault="00B152A8" w:rsidP="00621EEC">
      <w:pPr>
        <w:pStyle w:val="BodyText"/>
        <w:spacing w:before="60" w:line="259" w:lineRule="auto"/>
        <w:ind w:left="820" w:right="118"/>
      </w:pPr>
      <w:r w:rsidRPr="00B152A8">
        <w:rPr>
          <w:b/>
          <w:bCs/>
        </w:rPr>
        <w:t>Session time out</w:t>
      </w:r>
      <w:r>
        <w:t xml:space="preserve"> – </w:t>
      </w:r>
      <w:r w:rsidR="00477E6E">
        <w:t>The bank can en</w:t>
      </w:r>
      <w:r>
        <w:t xml:space="preserve">sure the session times out after a short period of </w:t>
      </w:r>
      <w:r w:rsidR="00621EEC">
        <w:t>time. This</w:t>
      </w:r>
      <w:r>
        <w:t xml:space="preserve"> reduces the </w:t>
      </w:r>
      <w:r w:rsidR="00D60394">
        <w:t>timeframe</w:t>
      </w:r>
      <w:r>
        <w:t xml:space="preserve"> that the </w:t>
      </w:r>
      <w:r w:rsidR="00621EEC">
        <w:t>attacker</w:t>
      </w:r>
      <w:r>
        <w:t xml:space="preserve"> has to perform the attack</w:t>
      </w:r>
      <w:r w:rsidR="00477E6E">
        <w:t xml:space="preserve"> </w:t>
      </w:r>
      <w:proofErr w:type="gramStart"/>
      <w:r w:rsidR="00477E6E">
        <w:t>and</w:t>
      </w:r>
      <w:proofErr w:type="gramEnd"/>
      <w:r w:rsidR="00477E6E">
        <w:t xml:space="preserve"> hence protecting the users</w:t>
      </w:r>
      <w:r>
        <w:t>.</w:t>
      </w:r>
      <w:r w:rsidR="00D14C2E">
        <w:t xml:space="preserve"> </w:t>
      </w:r>
      <w:r w:rsidR="00D60394">
        <w:t>This also ensures that the application will logout the user if there is no input from his end within a specified time frame.</w:t>
      </w:r>
      <w:r w:rsidR="00D14C2E">
        <w:br/>
      </w:r>
    </w:p>
    <w:p w14:paraId="7B837492" w14:textId="5848EB1F" w:rsidR="00B152A8" w:rsidRDefault="00B152A8" w:rsidP="00621EEC">
      <w:pPr>
        <w:pStyle w:val="BodyText"/>
        <w:spacing w:before="60" w:line="259" w:lineRule="auto"/>
        <w:ind w:left="820" w:right="118"/>
      </w:pPr>
      <w:r w:rsidRPr="00B152A8">
        <w:rPr>
          <w:b/>
          <w:bCs/>
        </w:rPr>
        <w:t>Unique CSRF tokens</w:t>
      </w:r>
      <w:r>
        <w:t xml:space="preserve"> – The most common method to prevent CSRF attacks is to append </w:t>
      </w:r>
      <w:r w:rsidR="009D6E02">
        <w:t>random</w:t>
      </w:r>
      <w:r>
        <w:t xml:space="preserve"> challenge tokens .The user should get a random CSRF token every time he logs into the application. In all subsequent requests, this token should be passed and validated in the server. This effectively disable the malicious URLs as they cannot be authenticated by the server, which checks for the unique CSRF tokens.</w:t>
      </w:r>
      <w:r w:rsidR="00D60394">
        <w:t xml:space="preserve"> An example of this could be google authenticator, Microsoft authenticator etc.</w:t>
      </w:r>
    </w:p>
    <w:p w14:paraId="20768BFD" w14:textId="653F11DB" w:rsidR="000314FC" w:rsidRDefault="00B152A8" w:rsidP="00621EEC">
      <w:pPr>
        <w:pStyle w:val="BodyText"/>
        <w:spacing w:before="60" w:line="259" w:lineRule="auto"/>
        <w:ind w:left="820" w:right="118"/>
      </w:pPr>
      <w:r w:rsidRPr="00B152A8">
        <w:rPr>
          <w:b/>
          <w:bCs/>
        </w:rPr>
        <w:t>Tokens per request</w:t>
      </w:r>
      <w:r>
        <w:t xml:space="preserve"> – The aforementioned CSRF tokens are usually given out per </w:t>
      </w:r>
      <w:r w:rsidR="009D6E02">
        <w:t>session but</w:t>
      </w:r>
      <w:r>
        <w:t xml:space="preserve"> can be given out for each request separately for ensuring that the request is valid and not coming from a source other than the </w:t>
      </w:r>
      <w:proofErr w:type="spellStart"/>
      <w:r>
        <w:t>user.Since</w:t>
      </w:r>
      <w:proofErr w:type="spellEnd"/>
      <w:r>
        <w:t xml:space="preserve"> the tokens has been </w:t>
      </w:r>
      <w:r w:rsidR="00D60394">
        <w:t>established</w:t>
      </w:r>
      <w:r w:rsidR="00D14C2E">
        <w:t xml:space="preserve"> during each interval</w:t>
      </w:r>
      <w:r>
        <w:t>, the attacker</w:t>
      </w:r>
      <w:r w:rsidR="009D6E02">
        <w:t xml:space="preserve"> will</w:t>
      </w:r>
      <w:r>
        <w:t xml:space="preserve"> not able to know what is the token of the </w:t>
      </w:r>
      <w:r w:rsidR="00621EEC">
        <w:t>page</w:t>
      </w:r>
      <w:r>
        <w:t>, because</w:t>
      </w:r>
      <w:r w:rsidR="00D14C2E">
        <w:t xml:space="preserve"> with</w:t>
      </w:r>
      <w:r>
        <w:t xml:space="preserve"> every loading of the page the token will change to other random number\string.</w:t>
      </w:r>
      <w:r w:rsidR="0077182B">
        <w:br/>
      </w:r>
      <w:r w:rsidR="009152BA">
        <w:br/>
      </w:r>
      <w:hyperlink r:id="rId30" w:history="1">
        <w:r w:rsidR="0077182B" w:rsidRPr="003C2991">
          <w:rPr>
            <w:rStyle w:val="Hyperlink"/>
          </w:rPr>
          <w:t>https://cheatsheetseries.owasp.org/cheatsheets/Cross-Site_Request_Forgery_Prevention_Cheat_Sheet.html</w:t>
        </w:r>
      </w:hyperlink>
    </w:p>
    <w:p w14:paraId="45242075" w14:textId="76D5FE16" w:rsidR="0077182B" w:rsidRDefault="00000000" w:rsidP="0077182B">
      <w:pPr>
        <w:pStyle w:val="BodyText"/>
        <w:spacing w:before="60" w:line="259" w:lineRule="auto"/>
        <w:ind w:left="820" w:right="118"/>
        <w:jc w:val="both"/>
        <w:rPr>
          <w:rStyle w:val="Hyperlink"/>
        </w:rPr>
      </w:pPr>
      <w:hyperlink r:id="rId31" w:history="1">
        <w:r w:rsidR="007624C6" w:rsidRPr="003C2991">
          <w:rPr>
            <w:rStyle w:val="Hyperlink"/>
          </w:rPr>
          <w:t>https://www.valencynetworks.com/blogs/csrf-for-banking-apps-final-updated/</w:t>
        </w:r>
      </w:hyperlink>
    </w:p>
    <w:p w14:paraId="0A819771" w14:textId="6BC64237" w:rsidR="00D60394" w:rsidRDefault="00000000" w:rsidP="0077182B">
      <w:pPr>
        <w:pStyle w:val="BodyText"/>
        <w:spacing w:before="60" w:line="259" w:lineRule="auto"/>
        <w:ind w:left="820" w:right="118"/>
        <w:jc w:val="both"/>
      </w:pPr>
      <w:hyperlink r:id="rId32" w:history="1">
        <w:r w:rsidR="00D60394" w:rsidRPr="00713BC0">
          <w:rPr>
            <w:rStyle w:val="Hyperlink"/>
          </w:rPr>
          <w:t>https://www.imperva.com/learn/application-security/csrf-cross-site-request-forgery/?utm_source=google&amp;utm_medium=cpc&amp;utm_campaign=sw-waf-IN&amp;utm_content=&amp;utm_term=csrf&amp;gclid=Cj0KCQiA37KbBhDgARIsAIzce14dxkT1d1klvUSMAJ1dTM9RU_DU-m0_L2iG62gBukT9YFXluzewhpUaAkUsEALw_wcB</w:t>
        </w:r>
      </w:hyperlink>
    </w:p>
    <w:p w14:paraId="21430810" w14:textId="77777777" w:rsidR="00D60394" w:rsidRDefault="00D60394" w:rsidP="0077182B">
      <w:pPr>
        <w:pStyle w:val="BodyText"/>
        <w:spacing w:before="60" w:line="259" w:lineRule="auto"/>
        <w:ind w:left="820" w:right="118"/>
        <w:jc w:val="both"/>
      </w:pPr>
    </w:p>
    <w:p w14:paraId="425B0139" w14:textId="77777777" w:rsidR="007624C6" w:rsidRDefault="007624C6" w:rsidP="0077182B">
      <w:pPr>
        <w:pStyle w:val="BodyText"/>
        <w:spacing w:before="60" w:line="259" w:lineRule="auto"/>
        <w:ind w:left="820" w:right="118"/>
        <w:jc w:val="both"/>
      </w:pPr>
    </w:p>
    <w:p w14:paraId="37A12693" w14:textId="77777777" w:rsidR="000314FC" w:rsidRDefault="00000000">
      <w:pPr>
        <w:pStyle w:val="ListParagraph"/>
        <w:numPr>
          <w:ilvl w:val="0"/>
          <w:numId w:val="1"/>
        </w:numPr>
        <w:tabs>
          <w:tab w:val="left" w:pos="820"/>
        </w:tabs>
        <w:spacing w:before="19" w:line="259" w:lineRule="auto"/>
        <w:ind w:left="819"/>
        <w:jc w:val="both"/>
        <w:rPr>
          <w:sz w:val="20"/>
        </w:rPr>
      </w:pPr>
      <w:r>
        <w:rPr>
          <w:sz w:val="20"/>
        </w:rPr>
        <w:t xml:space="preserve">The following use case diagram is for a Car Rental </w:t>
      </w:r>
      <w:proofErr w:type="gramStart"/>
      <w:r>
        <w:rPr>
          <w:sz w:val="20"/>
        </w:rPr>
        <w:t>System, and</w:t>
      </w:r>
      <w:proofErr w:type="gramEnd"/>
      <w:r>
        <w:rPr>
          <w:sz w:val="20"/>
        </w:rPr>
        <w:t xml:space="preserve"> is focused on the functionality of the</w:t>
      </w:r>
      <w:r>
        <w:rPr>
          <w:spacing w:val="1"/>
          <w:sz w:val="20"/>
        </w:rPr>
        <w:t xml:space="preserve"> </w:t>
      </w:r>
      <w:r>
        <w:rPr>
          <w:sz w:val="20"/>
        </w:rPr>
        <w:t>system.</w:t>
      </w:r>
    </w:p>
    <w:p w14:paraId="2A17FDFA" w14:textId="791825E6" w:rsidR="00A22E0E" w:rsidRPr="004F3B7A" w:rsidRDefault="00000000" w:rsidP="004F3B7A">
      <w:pPr>
        <w:tabs>
          <w:tab w:val="left" w:pos="1540"/>
        </w:tabs>
        <w:spacing w:line="259" w:lineRule="auto"/>
        <w:ind w:left="1179" w:right="116"/>
        <w:rPr>
          <w:sz w:val="20"/>
        </w:rPr>
      </w:pPr>
      <w:r w:rsidRPr="004F3B7A">
        <w:rPr>
          <w:sz w:val="20"/>
        </w:rPr>
        <w:t>Identify and specify the security requirements that should be considered in relation to these</w:t>
      </w:r>
      <w:r w:rsidRPr="004F3B7A">
        <w:rPr>
          <w:spacing w:val="1"/>
          <w:sz w:val="20"/>
        </w:rPr>
        <w:t xml:space="preserve"> </w:t>
      </w:r>
      <w:r w:rsidRPr="004F3B7A">
        <w:rPr>
          <w:sz w:val="20"/>
        </w:rPr>
        <w:t>use cases. Your answer should include at least 2 functional and 3 non-functional security</w:t>
      </w:r>
      <w:r w:rsidRPr="004F3B7A">
        <w:rPr>
          <w:spacing w:val="1"/>
          <w:sz w:val="20"/>
        </w:rPr>
        <w:t xml:space="preserve"> </w:t>
      </w:r>
      <w:r w:rsidRPr="004F3B7A">
        <w:rPr>
          <w:sz w:val="20"/>
        </w:rPr>
        <w:t>requirements</w:t>
      </w:r>
      <w:r w:rsidRPr="004F3B7A">
        <w:rPr>
          <w:spacing w:val="1"/>
          <w:sz w:val="20"/>
        </w:rPr>
        <w:t xml:space="preserve"> </w:t>
      </w:r>
      <w:r w:rsidRPr="004F3B7A">
        <w:rPr>
          <w:sz w:val="20"/>
        </w:rPr>
        <w:t>(one</w:t>
      </w:r>
      <w:r w:rsidRPr="004F3B7A">
        <w:rPr>
          <w:spacing w:val="1"/>
          <w:sz w:val="20"/>
        </w:rPr>
        <w:t xml:space="preserve"> </w:t>
      </w:r>
      <w:r w:rsidRPr="004F3B7A">
        <w:rPr>
          <w:sz w:val="20"/>
        </w:rPr>
        <w:t>of</w:t>
      </w:r>
      <w:r w:rsidRPr="004F3B7A">
        <w:rPr>
          <w:spacing w:val="1"/>
          <w:sz w:val="20"/>
        </w:rPr>
        <w:t xml:space="preserve"> </w:t>
      </w:r>
      <w:r w:rsidRPr="004F3B7A">
        <w:rPr>
          <w:sz w:val="20"/>
        </w:rPr>
        <w:t>each</w:t>
      </w:r>
      <w:r w:rsidRPr="004F3B7A">
        <w:rPr>
          <w:spacing w:val="1"/>
          <w:sz w:val="20"/>
        </w:rPr>
        <w:t xml:space="preserve"> </w:t>
      </w:r>
      <w:r w:rsidRPr="004F3B7A">
        <w:rPr>
          <w:sz w:val="20"/>
        </w:rPr>
        <w:t>type:</w:t>
      </w:r>
      <w:r w:rsidRPr="004F3B7A">
        <w:rPr>
          <w:spacing w:val="1"/>
          <w:sz w:val="20"/>
        </w:rPr>
        <w:t xml:space="preserve"> </w:t>
      </w:r>
      <w:r w:rsidRPr="004F3B7A">
        <w:rPr>
          <w:sz w:val="20"/>
        </w:rPr>
        <w:t>Security</w:t>
      </w:r>
      <w:r w:rsidRPr="004F3B7A">
        <w:rPr>
          <w:spacing w:val="1"/>
          <w:sz w:val="20"/>
        </w:rPr>
        <w:t xml:space="preserve"> </w:t>
      </w:r>
      <w:r w:rsidRPr="004F3B7A">
        <w:rPr>
          <w:sz w:val="20"/>
        </w:rPr>
        <w:t>property</w:t>
      </w:r>
      <w:r w:rsidRPr="004F3B7A">
        <w:rPr>
          <w:spacing w:val="1"/>
          <w:sz w:val="20"/>
        </w:rPr>
        <w:t xml:space="preserve"> </w:t>
      </w:r>
      <w:r w:rsidRPr="004F3B7A">
        <w:rPr>
          <w:sz w:val="20"/>
        </w:rPr>
        <w:t>requirements,</w:t>
      </w:r>
      <w:r w:rsidRPr="004F3B7A">
        <w:rPr>
          <w:spacing w:val="1"/>
          <w:sz w:val="20"/>
        </w:rPr>
        <w:t xml:space="preserve"> </w:t>
      </w:r>
      <w:r w:rsidRPr="004F3B7A">
        <w:rPr>
          <w:sz w:val="20"/>
        </w:rPr>
        <w:t>Constraint/</w:t>
      </w:r>
      <w:r w:rsidRPr="004F3B7A">
        <w:rPr>
          <w:spacing w:val="1"/>
          <w:sz w:val="20"/>
        </w:rPr>
        <w:t xml:space="preserve"> </w:t>
      </w:r>
      <w:r w:rsidRPr="004F3B7A">
        <w:rPr>
          <w:sz w:val="20"/>
        </w:rPr>
        <w:t>Negative</w:t>
      </w:r>
      <w:r w:rsidRPr="004F3B7A">
        <w:rPr>
          <w:spacing w:val="1"/>
          <w:sz w:val="20"/>
        </w:rPr>
        <w:t xml:space="preserve"> </w:t>
      </w:r>
      <w:r w:rsidRPr="004F3B7A">
        <w:rPr>
          <w:sz w:val="20"/>
        </w:rPr>
        <w:lastRenderedPageBreak/>
        <w:t>requirements,</w:t>
      </w:r>
      <w:r w:rsidRPr="004F3B7A">
        <w:rPr>
          <w:spacing w:val="-3"/>
          <w:sz w:val="20"/>
        </w:rPr>
        <w:t xml:space="preserve"> </w:t>
      </w:r>
      <w:r w:rsidRPr="004F3B7A">
        <w:rPr>
          <w:sz w:val="20"/>
        </w:rPr>
        <w:t>or Security</w:t>
      </w:r>
      <w:r w:rsidRPr="004F3B7A">
        <w:rPr>
          <w:spacing w:val="-1"/>
          <w:sz w:val="20"/>
        </w:rPr>
        <w:t xml:space="preserve"> </w:t>
      </w:r>
      <w:r w:rsidRPr="004F3B7A">
        <w:rPr>
          <w:sz w:val="20"/>
        </w:rPr>
        <w:t>Assurance Requirements)</w:t>
      </w:r>
      <w:r w:rsidR="009D6E02" w:rsidRPr="004F3B7A">
        <w:rPr>
          <w:sz w:val="20"/>
        </w:rPr>
        <w:br/>
      </w:r>
      <w:r w:rsidR="009D6E02" w:rsidRPr="004F3B7A">
        <w:rPr>
          <w:sz w:val="20"/>
        </w:rPr>
        <w:br/>
      </w:r>
      <w:r w:rsidR="005C41BE" w:rsidRPr="004F3B7A">
        <w:rPr>
          <w:sz w:val="20"/>
        </w:rPr>
        <w:t>Functional security requirements</w:t>
      </w:r>
      <w:r w:rsidR="0095239D">
        <w:rPr>
          <w:sz w:val="20"/>
        </w:rPr>
        <w:t xml:space="preserve"> as per the user case diagram:</w:t>
      </w:r>
      <w:r w:rsidR="005C41BE" w:rsidRPr="004F3B7A">
        <w:rPr>
          <w:sz w:val="20"/>
        </w:rPr>
        <w:br/>
      </w:r>
      <w:r w:rsidR="008C4BBF" w:rsidRPr="004F3B7A">
        <w:rPr>
          <w:sz w:val="20"/>
        </w:rPr>
        <w:t>1</w:t>
      </w:r>
      <w:r w:rsidR="004F3B7A" w:rsidRPr="004F3B7A">
        <w:rPr>
          <w:sz w:val="20"/>
        </w:rPr>
        <w:t>. The Web application must ensure the validation from user input and that it doesn’t e</w:t>
      </w:r>
      <w:r w:rsidR="004F3B7A">
        <w:rPr>
          <w:sz w:val="20"/>
        </w:rPr>
        <w:t>xceed the limit allocated for type of input.</w:t>
      </w:r>
      <w:r w:rsidR="004F3B7A" w:rsidRPr="004F3B7A">
        <w:rPr>
          <w:sz w:val="20"/>
        </w:rPr>
        <w:t xml:space="preserve"> </w:t>
      </w:r>
      <w:r w:rsidR="005C41BE" w:rsidRPr="004F3B7A">
        <w:rPr>
          <w:sz w:val="20"/>
        </w:rPr>
        <w:br/>
      </w:r>
      <w:r w:rsidR="008C4BBF" w:rsidRPr="004F3B7A">
        <w:rPr>
          <w:sz w:val="20"/>
        </w:rPr>
        <w:t>2</w:t>
      </w:r>
      <w:r w:rsidR="004F3B7A">
        <w:rPr>
          <w:sz w:val="20"/>
        </w:rPr>
        <w:t xml:space="preserve"> The Web application must also have defense in place against denial-of-service attack.</w:t>
      </w:r>
      <w:r w:rsidR="004F3B7A">
        <w:rPr>
          <w:sz w:val="20"/>
        </w:rPr>
        <w:br/>
      </w:r>
      <w:del w:id="0" w:author="Noorullah Mohammed Sakhib ." w:date="2022-11-11T04:13:00Z">
        <w:r w:rsidR="005C41BE" w:rsidRPr="004F3B7A" w:rsidDel="004F3B7A">
          <w:rPr>
            <w:sz w:val="20"/>
          </w:rPr>
          <w:br/>
        </w:r>
      </w:del>
      <w:r w:rsidR="005C41BE" w:rsidRPr="004F3B7A">
        <w:rPr>
          <w:sz w:val="20"/>
        </w:rPr>
        <w:t>Non-functional security requirement</w:t>
      </w:r>
      <w:r w:rsidR="0095239D">
        <w:rPr>
          <w:sz w:val="20"/>
        </w:rPr>
        <w:t xml:space="preserve"> as per the use case diagram</w:t>
      </w:r>
      <w:r w:rsidR="005C41BE" w:rsidRPr="004F3B7A">
        <w:rPr>
          <w:sz w:val="20"/>
        </w:rPr>
        <w:t>:</w:t>
      </w:r>
      <w:r w:rsidR="008C4BBF" w:rsidRPr="004F3B7A">
        <w:rPr>
          <w:sz w:val="20"/>
        </w:rPr>
        <w:t xml:space="preserve"> </w:t>
      </w:r>
    </w:p>
    <w:p w14:paraId="7A1F97BC" w14:textId="2D9BA043" w:rsidR="00A22E0E" w:rsidRDefault="008C4BBF" w:rsidP="00A22E0E">
      <w:pPr>
        <w:pStyle w:val="ListParagraph"/>
        <w:tabs>
          <w:tab w:val="left" w:pos="1540"/>
        </w:tabs>
        <w:spacing w:line="259" w:lineRule="auto"/>
        <w:ind w:left="1540" w:right="116" w:firstLine="0"/>
        <w:rPr>
          <w:sz w:val="20"/>
        </w:rPr>
      </w:pPr>
      <w:r>
        <w:rPr>
          <w:sz w:val="20"/>
        </w:rPr>
        <w:t>1</w:t>
      </w:r>
      <w:r w:rsidR="004F3B7A">
        <w:rPr>
          <w:sz w:val="20"/>
        </w:rPr>
        <w:t>.Security Property Requirement : The application must check the integrity of the user account information.</w:t>
      </w:r>
    </w:p>
    <w:p w14:paraId="7436079F" w14:textId="6324DFB3" w:rsidR="00A22E0E" w:rsidRDefault="008C4BBF" w:rsidP="00A22E0E">
      <w:pPr>
        <w:pStyle w:val="ListParagraph"/>
        <w:tabs>
          <w:tab w:val="left" w:pos="1540"/>
        </w:tabs>
        <w:spacing w:line="259" w:lineRule="auto"/>
        <w:ind w:left="1540" w:right="116" w:firstLine="0"/>
        <w:rPr>
          <w:sz w:val="20"/>
        </w:rPr>
      </w:pPr>
      <w:r>
        <w:rPr>
          <w:sz w:val="20"/>
        </w:rPr>
        <w:t>2</w:t>
      </w:r>
      <w:r w:rsidR="004F3B7A">
        <w:rPr>
          <w:sz w:val="20"/>
        </w:rPr>
        <w:t>.Constraint/negative requirement : The application must not return data to the user to which he doesn’t have access to or not authorized.</w:t>
      </w:r>
    </w:p>
    <w:p w14:paraId="3C51B4A3" w14:textId="005BCCC0" w:rsidR="000314FC" w:rsidRPr="008C4BBF" w:rsidRDefault="008C4BBF" w:rsidP="00A22E0E">
      <w:pPr>
        <w:pStyle w:val="ListParagraph"/>
        <w:tabs>
          <w:tab w:val="left" w:pos="1540"/>
        </w:tabs>
        <w:spacing w:line="259" w:lineRule="auto"/>
        <w:ind w:left="1540" w:right="116" w:firstLine="0"/>
        <w:rPr>
          <w:sz w:val="20"/>
        </w:rPr>
      </w:pPr>
      <w:r>
        <w:rPr>
          <w:sz w:val="20"/>
        </w:rPr>
        <w:t>3</w:t>
      </w:r>
      <w:r w:rsidR="004F3B7A">
        <w:rPr>
          <w:sz w:val="20"/>
        </w:rPr>
        <w:t xml:space="preserve">.Security Assurance Requirement : </w:t>
      </w:r>
      <w:r w:rsidR="00940A22" w:rsidRPr="00940A22">
        <w:rPr>
          <w:sz w:val="20"/>
        </w:rPr>
        <w:t>The development processes must comply with SSE-CMM capability level 3 or above</w:t>
      </w:r>
      <w:r w:rsidR="00940A22">
        <w:rPr>
          <w:sz w:val="20"/>
        </w:rPr>
        <w:t>.</w:t>
      </w:r>
      <w:r w:rsidRPr="008C4BBF">
        <w:rPr>
          <w:sz w:val="20"/>
        </w:rPr>
        <w:br/>
      </w:r>
    </w:p>
    <w:p w14:paraId="221258CA" w14:textId="228BBC0E" w:rsidR="000314FC" w:rsidRDefault="00000000" w:rsidP="00A22E0E">
      <w:pPr>
        <w:pStyle w:val="ListParagraph"/>
        <w:numPr>
          <w:ilvl w:val="1"/>
          <w:numId w:val="1"/>
        </w:numPr>
        <w:tabs>
          <w:tab w:val="left" w:pos="1540"/>
        </w:tabs>
        <w:spacing w:line="259" w:lineRule="auto"/>
        <w:ind w:left="1539" w:right="119" w:hanging="360"/>
        <w:jc w:val="both"/>
        <w:rPr>
          <w:sz w:val="20"/>
        </w:rPr>
      </w:pPr>
      <w:r>
        <w:rPr>
          <w:sz w:val="20"/>
        </w:rPr>
        <w:t>Provide an example of an abuse case (Outsiders trying to breach the system); update the</w:t>
      </w:r>
      <w:r>
        <w:rPr>
          <w:spacing w:val="1"/>
          <w:sz w:val="20"/>
        </w:rPr>
        <w:t xml:space="preserve"> </w:t>
      </w:r>
      <w:r>
        <w:rPr>
          <w:sz w:val="20"/>
        </w:rPr>
        <w:t>diagram</w:t>
      </w:r>
      <w:r>
        <w:rPr>
          <w:spacing w:val="-2"/>
          <w:sz w:val="20"/>
        </w:rPr>
        <w:t xml:space="preserve"> </w:t>
      </w:r>
      <w:r>
        <w:rPr>
          <w:sz w:val="20"/>
        </w:rPr>
        <w:t>accordingly</w:t>
      </w:r>
      <w:r>
        <w:rPr>
          <w:spacing w:val="-1"/>
          <w:sz w:val="20"/>
        </w:rPr>
        <w:t xml:space="preserve"> </w:t>
      </w:r>
      <w:r>
        <w:rPr>
          <w:sz w:val="20"/>
        </w:rPr>
        <w:t>and</w:t>
      </w:r>
      <w:r>
        <w:rPr>
          <w:spacing w:val="-1"/>
          <w:sz w:val="20"/>
        </w:rPr>
        <w:t xml:space="preserve"> </w:t>
      </w:r>
      <w:r>
        <w:rPr>
          <w:sz w:val="20"/>
        </w:rPr>
        <w:t>provide</w:t>
      </w:r>
      <w:r>
        <w:rPr>
          <w:spacing w:val="-1"/>
          <w:sz w:val="20"/>
        </w:rPr>
        <w:t xml:space="preserve"> </w:t>
      </w:r>
      <w:r>
        <w:rPr>
          <w:sz w:val="20"/>
        </w:rPr>
        <w:t>its basic</w:t>
      </w:r>
      <w:r>
        <w:rPr>
          <w:spacing w:val="-1"/>
          <w:sz w:val="20"/>
        </w:rPr>
        <w:t xml:space="preserve"> </w:t>
      </w:r>
      <w:r>
        <w:rPr>
          <w:sz w:val="20"/>
        </w:rPr>
        <w:t>flow description</w:t>
      </w:r>
    </w:p>
    <w:p w14:paraId="65BA1CC1" w14:textId="084DA1E3" w:rsidR="00A22E0E" w:rsidRPr="00974CBD" w:rsidRDefault="00A22E0E" w:rsidP="00A22E0E">
      <w:pPr>
        <w:pStyle w:val="ListParagraph"/>
        <w:tabs>
          <w:tab w:val="left" w:pos="1540"/>
        </w:tabs>
        <w:spacing w:line="259" w:lineRule="auto"/>
        <w:ind w:left="1539" w:right="119" w:firstLine="0"/>
        <w:jc w:val="both"/>
        <w:rPr>
          <w:b/>
          <w:bCs/>
          <w:sz w:val="20"/>
        </w:rPr>
      </w:pPr>
      <w:r w:rsidRPr="00974CBD">
        <w:rPr>
          <w:b/>
          <w:bCs/>
          <w:sz w:val="20"/>
        </w:rPr>
        <w:t>Abuse case : SQL injection</w:t>
      </w:r>
    </w:p>
    <w:p w14:paraId="4FBC454A" w14:textId="20B9CAAF" w:rsidR="005533A9" w:rsidRDefault="00974CBD">
      <w:pPr>
        <w:spacing w:line="259" w:lineRule="auto"/>
        <w:jc w:val="both"/>
        <w:rPr>
          <w:sz w:val="20"/>
        </w:rPr>
      </w:pPr>
      <w:r w:rsidRPr="00974CBD">
        <w:rPr>
          <w:noProof/>
          <w:sz w:val="20"/>
        </w:rPr>
        <mc:AlternateContent>
          <mc:Choice Requires="wps">
            <w:drawing>
              <wp:anchor distT="0" distB="0" distL="114300" distR="114300" simplePos="0" relativeHeight="251661312" behindDoc="0" locked="0" layoutInCell="1" allowOverlap="1" wp14:anchorId="51FC7AC1" wp14:editId="07DD1669">
                <wp:simplePos x="0" y="0"/>
                <wp:positionH relativeFrom="column">
                  <wp:posOffset>1353185</wp:posOffset>
                </wp:positionH>
                <wp:positionV relativeFrom="paragraph">
                  <wp:posOffset>1021080</wp:posOffset>
                </wp:positionV>
                <wp:extent cx="1248410" cy="395605"/>
                <wp:effectExtent l="0" t="0" r="0" b="0"/>
                <wp:wrapNone/>
                <wp:docPr id="8" name="TextBox 119"/>
                <wp:cNvGraphicFramePr/>
                <a:graphic xmlns:a="http://schemas.openxmlformats.org/drawingml/2006/main">
                  <a:graphicData uri="http://schemas.microsoft.com/office/word/2010/wordprocessingShape">
                    <wps:wsp>
                      <wps:cNvSpPr txBox="1"/>
                      <wps:spPr>
                        <a:xfrm>
                          <a:off x="0" y="0"/>
                          <a:ext cx="1248410" cy="395605"/>
                        </a:xfrm>
                        <a:prstGeom prst="rect">
                          <a:avLst/>
                        </a:prstGeom>
                        <a:noFill/>
                      </wps:spPr>
                      <wps:txbx>
                        <w:txbxContent>
                          <w:p w14:paraId="4E152694" w14:textId="77777777" w:rsidR="00974CBD" w:rsidRDefault="00974CBD" w:rsidP="00974CBD">
                            <w:pPr>
                              <w:rPr>
                                <w:rFonts w:asciiTheme="minorHAnsi" w:cstheme="minorBidi"/>
                                <w:color w:val="000000" w:themeColor="text1"/>
                                <w:kern w:val="24"/>
                                <w:sz w:val="36"/>
                                <w:szCs w:val="36"/>
                              </w:rPr>
                            </w:pPr>
                            <w:r>
                              <w:rPr>
                                <w:rFonts w:asciiTheme="minorHAnsi" w:cstheme="minorBidi"/>
                                <w:color w:val="000000" w:themeColor="text1"/>
                                <w:kern w:val="24"/>
                                <w:sz w:val="36"/>
                                <w:szCs w:val="36"/>
                              </w:rPr>
                              <w:t>Users data</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type w14:anchorId="51FC7AC1" id="_x0000_t202" coordsize="21600,21600" o:spt="202" path="m,l,21600r21600,l21600,xe">
                <v:stroke joinstyle="miter"/>
                <v:path gradientshapeok="t" o:connecttype="rect"/>
              </v:shapetype>
              <v:shape id="TextBox 119" o:spid="_x0000_s1026" type="#_x0000_t202" style="position:absolute;left:0;text-align:left;margin-left:106.55pt;margin-top:80.4pt;width:98.3pt;height:31.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" filled="f" stroked="f">
                <v:textbox>
                  <w:txbxContent>
                    <w:p w14:paraId="4E152694" w14:textId="77777777" w:rsidR="00974CBD" w:rsidRDefault="00974CBD" w:rsidP="00974CBD">
                      <w:pPr>
                        <w:rPr>
                          <w:rFonts w:asciiTheme="minorHAnsi" w:cstheme="minorBidi"/>
                          <w:color w:val="000000" w:themeColor="text1"/>
                          <w:kern w:val="24"/>
                          <w:sz w:val="36"/>
                          <w:szCs w:val="36"/>
                        </w:rPr>
                      </w:pPr>
                      <w:r>
                        <w:rPr>
                          <w:rFonts w:asciiTheme="minorHAnsi" w:cstheme="minorBidi"/>
                          <w:color w:val="000000" w:themeColor="text1"/>
                          <w:kern w:val="24"/>
                          <w:sz w:val="36"/>
                          <w:szCs w:val="36"/>
                        </w:rPr>
                        <w:t>Users data</w:t>
                      </w:r>
                    </w:p>
                  </w:txbxContent>
                </v:textbox>
              </v:shape>
            </w:pict>
          </mc:Fallback>
        </mc:AlternateContent>
      </w:r>
      <w:r w:rsidRPr="00974CBD">
        <w:rPr>
          <w:noProof/>
          <w:sz w:val="20"/>
        </w:rPr>
        <mc:AlternateContent>
          <mc:Choice Requires="wps">
            <w:drawing>
              <wp:anchor distT="0" distB="0" distL="114300" distR="114300" simplePos="0" relativeHeight="251659264" behindDoc="0" locked="0" layoutInCell="1" allowOverlap="1" wp14:anchorId="73C42743" wp14:editId="12A16AED">
                <wp:simplePos x="0" y="0"/>
                <wp:positionH relativeFrom="column">
                  <wp:posOffset>825500</wp:posOffset>
                </wp:positionH>
                <wp:positionV relativeFrom="paragraph">
                  <wp:posOffset>687070</wp:posOffset>
                </wp:positionV>
                <wp:extent cx="1371600" cy="368935"/>
                <wp:effectExtent l="0" t="0" r="0" b="0"/>
                <wp:wrapNone/>
                <wp:docPr id="120" name="TextBox 119">
                  <a:extLst xmlns:a="http://schemas.openxmlformats.org/drawingml/2006/main">
                    <a:ext uri="{FF2B5EF4-FFF2-40B4-BE49-F238E27FC236}">
                      <a16:creationId xmlns:a16="http://schemas.microsoft.com/office/drawing/2014/main" id="{07323647-4E93-79E9-F614-9C2CBF9BE88F}"/>
                    </a:ext>
                  </a:extLst>
                </wp:docPr>
                <wp:cNvGraphicFramePr/>
                <a:graphic xmlns:a="http://schemas.openxmlformats.org/drawingml/2006/main">
                  <a:graphicData uri="http://schemas.microsoft.com/office/word/2010/wordprocessingShape">
                    <wps:wsp>
                      <wps:cNvSpPr txBox="1"/>
                      <wps:spPr>
                        <a:xfrm>
                          <a:off x="0" y="0"/>
                          <a:ext cx="1371600" cy="368935"/>
                        </a:xfrm>
                        <a:prstGeom prst="rect">
                          <a:avLst/>
                        </a:prstGeom>
                        <a:noFill/>
                      </wps:spPr>
                      <wps:txbx>
                        <w:txbxContent>
                          <w:p w14:paraId="7EE9B296" w14:textId="77777777" w:rsidR="00974CBD" w:rsidRDefault="00974CBD" w:rsidP="00974CBD">
                            <w:pPr>
                              <w:rPr>
                                <w:rFonts w:asciiTheme="minorHAnsi" w:cstheme="minorBidi"/>
                                <w:color w:val="000000" w:themeColor="text1"/>
                                <w:kern w:val="24"/>
                                <w:sz w:val="36"/>
                                <w:szCs w:val="36"/>
                              </w:rPr>
                            </w:pPr>
                            <w:r>
                              <w:rPr>
                                <w:rFonts w:asciiTheme="minorHAnsi" w:cstheme="minorBidi"/>
                                <w:color w:val="000000" w:themeColor="text1"/>
                                <w:kern w:val="24"/>
                                <w:sz w:val="36"/>
                                <w:szCs w:val="36"/>
                              </w:rPr>
                              <w:t>‘or1=1--</w:t>
                            </w:r>
                          </w:p>
                        </w:txbxContent>
                      </wps:txbx>
                      <wps:bodyPr wrap="square" rtlCol="0">
                        <a:spAutoFit/>
                      </wps:bodyPr>
                    </wps:wsp>
                  </a:graphicData>
                </a:graphic>
                <wp14:sizeRelH relativeFrom="margin">
                  <wp14:pctWidth>0</wp14:pctWidth>
                </wp14:sizeRelH>
              </wp:anchor>
            </w:drawing>
          </mc:Choice>
          <mc:Fallback>
            <w:pict>
              <v:shape w14:anchorId="73C42743" id="_x0000_s1027" type="#_x0000_t202" style="position:absolute;left:0;text-align:left;margin-left:65pt;margin-top:54.1pt;width:108pt;height:29.0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" filled="f" stroked="f">
                <v:textbox style="mso-fit-shape-to-text:t">
                  <w:txbxContent>
                    <w:p w14:paraId="7EE9B296" w14:textId="77777777" w:rsidR="00974CBD" w:rsidRDefault="00974CBD" w:rsidP="00974CBD">
                      <w:pPr>
                        <w:rPr>
                          <w:rFonts w:asciiTheme="minorHAnsi" w:cstheme="minorBidi"/>
                          <w:color w:val="000000" w:themeColor="text1"/>
                          <w:kern w:val="24"/>
                          <w:sz w:val="36"/>
                          <w:szCs w:val="36"/>
                        </w:rPr>
                      </w:pPr>
                      <w:r>
                        <w:rPr>
                          <w:rFonts w:asciiTheme="minorHAnsi" w:cstheme="minorBidi"/>
                          <w:color w:val="000000" w:themeColor="text1"/>
                          <w:kern w:val="24"/>
                          <w:sz w:val="36"/>
                          <w:szCs w:val="36"/>
                        </w:rPr>
                        <w:t>‘or1=1--</w:t>
                      </w:r>
                    </w:p>
                  </w:txbxContent>
                </v:textbox>
              </v:shape>
            </w:pict>
          </mc:Fallback>
        </mc:AlternateContent>
      </w:r>
      <w:r>
        <w:rPr>
          <w:noProof/>
        </w:rPr>
        <w:drawing>
          <wp:inline distT="0" distB="0" distL="0" distR="0" wp14:anchorId="125BB29F" wp14:editId="36794C89">
            <wp:extent cx="6648450" cy="49911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33"/>
                    <a:stretch>
                      <a:fillRect/>
                    </a:stretch>
                  </pic:blipFill>
                  <pic:spPr>
                    <a:xfrm>
                      <a:off x="0" y="0"/>
                      <a:ext cx="6648450" cy="4991100"/>
                    </a:xfrm>
                    <a:prstGeom prst="rect">
                      <a:avLst/>
                    </a:prstGeom>
                  </pic:spPr>
                </pic:pic>
              </a:graphicData>
            </a:graphic>
          </wp:inline>
        </w:drawing>
      </w:r>
    </w:p>
    <w:p w14:paraId="15F2FFBC" w14:textId="77777777" w:rsidR="005533A9" w:rsidRDefault="005533A9">
      <w:pPr>
        <w:spacing w:line="259" w:lineRule="auto"/>
        <w:jc w:val="both"/>
        <w:rPr>
          <w:sz w:val="20"/>
        </w:rPr>
      </w:pPr>
    </w:p>
    <w:p w14:paraId="7967B2AE" w14:textId="294EC798" w:rsidR="005533A9" w:rsidRDefault="00974CBD" w:rsidP="0095239D">
      <w:pPr>
        <w:spacing w:line="259" w:lineRule="auto"/>
        <w:rPr>
          <w:sz w:val="20"/>
        </w:rPr>
        <w:sectPr w:rsidR="005533A9">
          <w:pgSz w:w="11910" w:h="16840"/>
          <w:pgMar w:top="1400" w:right="1320" w:bottom="280" w:left="1340" w:header="720" w:footer="720" w:gutter="0"/>
          <w:cols w:space="720"/>
        </w:sectPr>
      </w:pPr>
      <w:r>
        <w:rPr>
          <w:sz w:val="20"/>
        </w:rPr>
        <w:t xml:space="preserve">In this scenario the attacker is trying to perform </w:t>
      </w:r>
      <w:r w:rsidR="00940A22">
        <w:rPr>
          <w:sz w:val="20"/>
        </w:rPr>
        <w:t>a</w:t>
      </w:r>
      <w:r>
        <w:rPr>
          <w:sz w:val="20"/>
        </w:rPr>
        <w:t xml:space="preserve"> </w:t>
      </w:r>
      <w:r w:rsidR="00940A22">
        <w:rPr>
          <w:sz w:val="20"/>
        </w:rPr>
        <w:t>SQL</w:t>
      </w:r>
      <w:r>
        <w:rPr>
          <w:sz w:val="20"/>
        </w:rPr>
        <w:t xml:space="preserve"> injection by passing </w:t>
      </w:r>
      <w:r w:rsidR="00C910F8">
        <w:rPr>
          <w:sz w:val="20"/>
        </w:rPr>
        <w:t>“ ‘or</w:t>
      </w:r>
      <w:r>
        <w:rPr>
          <w:sz w:val="20"/>
        </w:rPr>
        <w:t xml:space="preserve"> </w:t>
      </w:r>
      <w:r w:rsidR="00C910F8">
        <w:rPr>
          <w:sz w:val="20"/>
        </w:rPr>
        <w:t>1=1—“ which is always true  and return all the users data. The attacker can then use this data to perform malicious activity.</w:t>
      </w:r>
      <w:r w:rsidR="00940A22" w:rsidRPr="00940A22">
        <w:rPr>
          <w:sz w:val="20"/>
        </w:rPr>
        <w:t xml:space="preserve"> </w:t>
      </w:r>
      <w:r w:rsidR="00940A22">
        <w:rPr>
          <w:sz w:val="20"/>
        </w:rPr>
        <w:t>The attacker can also impersonate as a legitimate user and perform malicious activities like modifying payment details and to transfer money to</w:t>
      </w:r>
      <w:r w:rsidR="00940A22" w:rsidRPr="000C35DA">
        <w:rPr>
          <w:sz w:val="20"/>
        </w:rPr>
        <w:t xml:space="preserve"> attack</w:t>
      </w:r>
      <w:r w:rsidR="00940A22">
        <w:rPr>
          <w:sz w:val="20"/>
        </w:rPr>
        <w:t xml:space="preserve">ers </w:t>
      </w:r>
      <w:r w:rsidR="00940A22" w:rsidRPr="000C35DA">
        <w:rPr>
          <w:sz w:val="20"/>
        </w:rPr>
        <w:t>bank account,</w:t>
      </w:r>
      <w:r w:rsidR="00940A22">
        <w:rPr>
          <w:sz w:val="20"/>
        </w:rPr>
        <w:t xml:space="preserve"> changing user credentials,</w:t>
      </w:r>
      <w:r w:rsidR="00940A22" w:rsidRPr="000C35DA">
        <w:rPr>
          <w:sz w:val="20"/>
        </w:rPr>
        <w:t xml:space="preserve"> </w:t>
      </w:r>
      <w:r w:rsidR="00940A22">
        <w:rPr>
          <w:sz w:val="20"/>
        </w:rPr>
        <w:t>altering the data stored in the database</w:t>
      </w:r>
      <w:r w:rsidR="00940A22">
        <w:t xml:space="preserve"> etc.</w:t>
      </w:r>
      <w:r>
        <w:rPr>
          <w:sz w:val="20"/>
        </w:rPr>
        <w:br/>
      </w:r>
      <w:r>
        <w:rPr>
          <w:sz w:val="20"/>
        </w:rPr>
        <w:br/>
      </w:r>
    </w:p>
    <w:p w14:paraId="1A3EA66A" w14:textId="4A9FE1D8" w:rsidR="000314FC" w:rsidRDefault="00000000">
      <w:pPr>
        <w:pStyle w:val="ListParagraph"/>
        <w:numPr>
          <w:ilvl w:val="1"/>
          <w:numId w:val="1"/>
        </w:numPr>
        <w:tabs>
          <w:tab w:val="left" w:pos="1540"/>
          <w:tab w:val="left" w:pos="1541"/>
        </w:tabs>
        <w:spacing w:before="42" w:line="259" w:lineRule="auto"/>
        <w:rPr>
          <w:sz w:val="20"/>
        </w:rPr>
      </w:pPr>
      <w:r>
        <w:rPr>
          <w:noProof/>
        </w:rPr>
        <w:lastRenderedPageBreak/>
        <w:drawing>
          <wp:anchor distT="0" distB="0" distL="0" distR="0" simplePos="0" relativeHeight="2" behindDoc="0" locked="0" layoutInCell="1" allowOverlap="1" wp14:anchorId="1980B4BD" wp14:editId="79A26E2E">
            <wp:simplePos x="0" y="0"/>
            <wp:positionH relativeFrom="page">
              <wp:posOffset>1837942</wp:posOffset>
            </wp:positionH>
            <wp:positionV relativeFrom="paragraph">
              <wp:posOffset>397606</wp:posOffset>
            </wp:positionV>
            <wp:extent cx="2624327" cy="3456432"/>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34" cstate="print"/>
                    <a:stretch>
                      <a:fillRect/>
                    </a:stretch>
                  </pic:blipFill>
                  <pic:spPr>
                    <a:xfrm>
                      <a:off x="0" y="0"/>
                      <a:ext cx="2624327" cy="3456432"/>
                    </a:xfrm>
                    <a:prstGeom prst="rect">
                      <a:avLst/>
                    </a:prstGeom>
                  </pic:spPr>
                </pic:pic>
              </a:graphicData>
            </a:graphic>
          </wp:anchor>
        </w:drawing>
      </w:r>
      <w:r>
        <w:rPr>
          <w:sz w:val="20"/>
        </w:rPr>
        <w:t>Provide</w:t>
      </w:r>
      <w:r>
        <w:rPr>
          <w:spacing w:val="-7"/>
          <w:sz w:val="20"/>
        </w:rPr>
        <w:t xml:space="preserve"> </w:t>
      </w:r>
      <w:r>
        <w:rPr>
          <w:sz w:val="20"/>
        </w:rPr>
        <w:t>an</w:t>
      </w:r>
      <w:r>
        <w:rPr>
          <w:spacing w:val="-8"/>
          <w:sz w:val="20"/>
        </w:rPr>
        <w:t xml:space="preserve"> </w:t>
      </w:r>
      <w:r>
        <w:rPr>
          <w:sz w:val="20"/>
        </w:rPr>
        <w:t>example</w:t>
      </w:r>
      <w:r>
        <w:rPr>
          <w:spacing w:val="-7"/>
          <w:sz w:val="20"/>
        </w:rPr>
        <w:t xml:space="preserve"> </w:t>
      </w:r>
      <w:r>
        <w:rPr>
          <w:sz w:val="20"/>
        </w:rPr>
        <w:t>of</w:t>
      </w:r>
      <w:r>
        <w:rPr>
          <w:spacing w:val="-7"/>
          <w:sz w:val="20"/>
        </w:rPr>
        <w:t xml:space="preserve"> </w:t>
      </w:r>
      <w:r>
        <w:rPr>
          <w:sz w:val="20"/>
        </w:rPr>
        <w:t>a</w:t>
      </w:r>
      <w:r>
        <w:rPr>
          <w:spacing w:val="-7"/>
          <w:sz w:val="20"/>
        </w:rPr>
        <w:t xml:space="preserve"> </w:t>
      </w:r>
      <w:r>
        <w:rPr>
          <w:sz w:val="20"/>
        </w:rPr>
        <w:t>misuse</w:t>
      </w:r>
      <w:r>
        <w:rPr>
          <w:spacing w:val="-7"/>
          <w:sz w:val="20"/>
        </w:rPr>
        <w:t xml:space="preserve"> </w:t>
      </w:r>
      <w:r>
        <w:rPr>
          <w:sz w:val="20"/>
        </w:rPr>
        <w:t>case</w:t>
      </w:r>
      <w:r>
        <w:rPr>
          <w:spacing w:val="-7"/>
          <w:sz w:val="20"/>
        </w:rPr>
        <w:t xml:space="preserve"> </w:t>
      </w:r>
      <w:r>
        <w:rPr>
          <w:sz w:val="20"/>
        </w:rPr>
        <w:t>(Insiders</w:t>
      </w:r>
      <w:r>
        <w:rPr>
          <w:spacing w:val="-7"/>
          <w:sz w:val="20"/>
        </w:rPr>
        <w:t xml:space="preserve"> </w:t>
      </w:r>
      <w:r>
        <w:rPr>
          <w:sz w:val="20"/>
        </w:rPr>
        <w:t>doing</w:t>
      </w:r>
      <w:r>
        <w:rPr>
          <w:spacing w:val="-6"/>
          <w:sz w:val="20"/>
        </w:rPr>
        <w:t xml:space="preserve"> </w:t>
      </w:r>
      <w:r>
        <w:rPr>
          <w:sz w:val="20"/>
        </w:rPr>
        <w:t>inappropriate</w:t>
      </w:r>
      <w:r>
        <w:rPr>
          <w:spacing w:val="-7"/>
          <w:sz w:val="20"/>
        </w:rPr>
        <w:t xml:space="preserve"> </w:t>
      </w:r>
      <w:r>
        <w:rPr>
          <w:sz w:val="20"/>
        </w:rPr>
        <w:t>tasks</w:t>
      </w:r>
      <w:r>
        <w:rPr>
          <w:spacing w:val="-6"/>
          <w:sz w:val="20"/>
        </w:rPr>
        <w:t xml:space="preserve"> </w:t>
      </w:r>
      <w:r>
        <w:rPr>
          <w:sz w:val="20"/>
        </w:rPr>
        <w:t>intentionally);</w:t>
      </w:r>
      <w:r>
        <w:rPr>
          <w:spacing w:val="-8"/>
          <w:sz w:val="20"/>
        </w:rPr>
        <w:t xml:space="preserve"> </w:t>
      </w:r>
      <w:r>
        <w:rPr>
          <w:sz w:val="20"/>
        </w:rPr>
        <w:t>update</w:t>
      </w:r>
      <w:r>
        <w:rPr>
          <w:spacing w:val="1"/>
          <w:sz w:val="20"/>
        </w:rPr>
        <w:t xml:space="preserve"> </w:t>
      </w:r>
      <w:r>
        <w:rPr>
          <w:sz w:val="20"/>
        </w:rPr>
        <w:t>the</w:t>
      </w:r>
      <w:r>
        <w:rPr>
          <w:spacing w:val="-1"/>
          <w:sz w:val="20"/>
        </w:rPr>
        <w:t xml:space="preserve"> </w:t>
      </w:r>
      <w:r>
        <w:rPr>
          <w:sz w:val="20"/>
        </w:rPr>
        <w:t>diagram</w:t>
      </w:r>
      <w:r>
        <w:rPr>
          <w:spacing w:val="-1"/>
          <w:sz w:val="20"/>
        </w:rPr>
        <w:t xml:space="preserve"> </w:t>
      </w:r>
      <w:r>
        <w:rPr>
          <w:sz w:val="20"/>
        </w:rPr>
        <w:t>accordingly</w:t>
      </w:r>
      <w:r>
        <w:rPr>
          <w:spacing w:val="-1"/>
          <w:sz w:val="20"/>
        </w:rPr>
        <w:t xml:space="preserve"> </w:t>
      </w:r>
      <w:r>
        <w:rPr>
          <w:sz w:val="20"/>
        </w:rPr>
        <w:t>and</w:t>
      </w:r>
      <w:r>
        <w:rPr>
          <w:spacing w:val="-3"/>
          <w:sz w:val="20"/>
        </w:rPr>
        <w:t xml:space="preserve"> </w:t>
      </w:r>
      <w:r>
        <w:rPr>
          <w:sz w:val="20"/>
        </w:rPr>
        <w:t>provide its basic</w:t>
      </w:r>
      <w:r>
        <w:rPr>
          <w:spacing w:val="-1"/>
          <w:sz w:val="20"/>
        </w:rPr>
        <w:t xml:space="preserve"> </w:t>
      </w:r>
      <w:r>
        <w:rPr>
          <w:sz w:val="20"/>
        </w:rPr>
        <w:t>flow</w:t>
      </w:r>
      <w:r>
        <w:rPr>
          <w:spacing w:val="-1"/>
          <w:sz w:val="20"/>
        </w:rPr>
        <w:t xml:space="preserve"> </w:t>
      </w:r>
      <w:r>
        <w:rPr>
          <w:sz w:val="20"/>
        </w:rPr>
        <w:t>description</w:t>
      </w:r>
      <w:r w:rsidR="0095239D">
        <w:rPr>
          <w:sz w:val="20"/>
        </w:rPr>
        <w:br/>
      </w:r>
      <w:r w:rsidR="009152BA">
        <w:rPr>
          <w:sz w:val="20"/>
        </w:rPr>
        <w:br/>
      </w:r>
      <w:r w:rsidR="00A22E0E">
        <w:rPr>
          <w:sz w:val="20"/>
        </w:rPr>
        <w:t>Misuse case : Information modification by the employee.</w:t>
      </w:r>
      <w:r w:rsidR="00176CFE">
        <w:rPr>
          <w:sz w:val="20"/>
        </w:rPr>
        <w:br/>
      </w:r>
      <w:r w:rsidR="00176CFE">
        <w:rPr>
          <w:sz w:val="20"/>
        </w:rPr>
        <w:br/>
      </w:r>
      <w:r w:rsidR="001A50AF">
        <w:rPr>
          <w:noProof/>
        </w:rPr>
        <w:drawing>
          <wp:inline distT="0" distB="0" distL="0" distR="0" wp14:anchorId="72A7FA66" wp14:editId="6774792F">
            <wp:extent cx="5873750" cy="4056415"/>
            <wp:effectExtent l="0" t="0" r="0" b="127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35"/>
                    <a:stretch>
                      <a:fillRect/>
                    </a:stretch>
                  </pic:blipFill>
                  <pic:spPr>
                    <a:xfrm>
                      <a:off x="0" y="0"/>
                      <a:ext cx="5873750" cy="4056415"/>
                    </a:xfrm>
                    <a:prstGeom prst="rect">
                      <a:avLst/>
                    </a:prstGeom>
                  </pic:spPr>
                </pic:pic>
              </a:graphicData>
            </a:graphic>
          </wp:inline>
        </w:drawing>
      </w:r>
      <w:r w:rsidR="004D0D58">
        <w:rPr>
          <w:sz w:val="20"/>
        </w:rPr>
        <w:br/>
      </w:r>
      <w:r w:rsidR="004D0D58">
        <w:rPr>
          <w:sz w:val="20"/>
        </w:rPr>
        <w:br/>
      </w:r>
      <w:r w:rsidR="00F90DBD">
        <w:rPr>
          <w:sz w:val="20"/>
        </w:rPr>
        <w:t xml:space="preserve">In this scenario </w:t>
      </w:r>
      <w:r w:rsidR="004D0D58">
        <w:rPr>
          <w:sz w:val="20"/>
        </w:rPr>
        <w:t xml:space="preserve">the Bad employee is trying to misuse </w:t>
      </w:r>
      <w:r w:rsidR="0095239D">
        <w:rPr>
          <w:sz w:val="20"/>
        </w:rPr>
        <w:t>his</w:t>
      </w:r>
      <w:r w:rsidR="004D0D58">
        <w:rPr>
          <w:sz w:val="20"/>
        </w:rPr>
        <w:t xml:space="preserve"> privileges </w:t>
      </w:r>
      <w:r w:rsidR="00940A22">
        <w:rPr>
          <w:sz w:val="20"/>
        </w:rPr>
        <w:t>by</w:t>
      </w:r>
      <w:r w:rsidR="004D0D58">
        <w:rPr>
          <w:sz w:val="20"/>
        </w:rPr>
        <w:t xml:space="preserve"> changing the daily rental </w:t>
      </w:r>
      <w:r w:rsidR="00940A22">
        <w:rPr>
          <w:sz w:val="20"/>
        </w:rPr>
        <w:t xml:space="preserve">report </w:t>
      </w:r>
      <w:r w:rsidR="004D0D58">
        <w:rPr>
          <w:sz w:val="20"/>
        </w:rPr>
        <w:t>details and store</w:t>
      </w:r>
      <w:r w:rsidR="0095239D">
        <w:rPr>
          <w:sz w:val="20"/>
        </w:rPr>
        <w:t>s</w:t>
      </w:r>
      <w:r w:rsidR="004D0D58">
        <w:rPr>
          <w:sz w:val="20"/>
        </w:rPr>
        <w:t xml:space="preserve"> a false information into the data base</w:t>
      </w:r>
      <w:r w:rsidR="00F90DBD">
        <w:rPr>
          <w:sz w:val="20"/>
        </w:rPr>
        <w:t xml:space="preserve"> and also generate fake bills that could leverage his sales target</w:t>
      </w:r>
      <w:r w:rsidR="004D0D58">
        <w:rPr>
          <w:sz w:val="20"/>
        </w:rPr>
        <w:t>.</w:t>
      </w:r>
      <w:r w:rsidR="009152BA">
        <w:rPr>
          <w:sz w:val="20"/>
        </w:rPr>
        <w:br/>
      </w:r>
    </w:p>
    <w:p w14:paraId="5A250AFC" w14:textId="50A7050F" w:rsidR="0095239D" w:rsidRDefault="00000000">
      <w:pPr>
        <w:pStyle w:val="ListParagraph"/>
        <w:numPr>
          <w:ilvl w:val="0"/>
          <w:numId w:val="1"/>
        </w:numPr>
        <w:tabs>
          <w:tab w:val="left" w:pos="820"/>
        </w:tabs>
        <w:spacing w:before="20" w:line="259" w:lineRule="auto"/>
        <w:ind w:left="819"/>
        <w:jc w:val="both"/>
        <w:rPr>
          <w:sz w:val="20"/>
        </w:rPr>
      </w:pPr>
      <w:r>
        <w:rPr>
          <w:sz w:val="20"/>
        </w:rPr>
        <w:t>Suppose</w:t>
      </w:r>
      <w:r>
        <w:rPr>
          <w:spacing w:val="-5"/>
          <w:sz w:val="20"/>
        </w:rPr>
        <w:t xml:space="preserve"> </w:t>
      </w:r>
      <w:r>
        <w:rPr>
          <w:sz w:val="20"/>
        </w:rPr>
        <w:t>you're</w:t>
      </w:r>
      <w:r>
        <w:rPr>
          <w:spacing w:val="-2"/>
          <w:sz w:val="20"/>
        </w:rPr>
        <w:t xml:space="preserve"> </w:t>
      </w:r>
      <w:r>
        <w:rPr>
          <w:sz w:val="20"/>
        </w:rPr>
        <w:t>a</w:t>
      </w:r>
      <w:r>
        <w:rPr>
          <w:spacing w:val="-3"/>
          <w:sz w:val="20"/>
        </w:rPr>
        <w:t xml:space="preserve"> </w:t>
      </w:r>
      <w:r>
        <w:rPr>
          <w:sz w:val="20"/>
        </w:rPr>
        <w:t>web</w:t>
      </w:r>
      <w:r>
        <w:rPr>
          <w:spacing w:val="-3"/>
          <w:sz w:val="20"/>
        </w:rPr>
        <w:t xml:space="preserve"> </w:t>
      </w:r>
      <w:r>
        <w:rPr>
          <w:sz w:val="20"/>
        </w:rPr>
        <w:t>developer</w:t>
      </w:r>
      <w:r>
        <w:rPr>
          <w:spacing w:val="-2"/>
          <w:sz w:val="20"/>
        </w:rPr>
        <w:t xml:space="preserve"> </w:t>
      </w:r>
      <w:r>
        <w:rPr>
          <w:sz w:val="20"/>
        </w:rPr>
        <w:t>working</w:t>
      </w:r>
      <w:r>
        <w:rPr>
          <w:spacing w:val="-4"/>
          <w:sz w:val="20"/>
        </w:rPr>
        <w:t xml:space="preserve"> </w:t>
      </w:r>
      <w:r>
        <w:rPr>
          <w:sz w:val="20"/>
        </w:rPr>
        <w:t>for</w:t>
      </w:r>
      <w:r>
        <w:rPr>
          <w:spacing w:val="-3"/>
          <w:sz w:val="20"/>
        </w:rPr>
        <w:t xml:space="preserve"> </w:t>
      </w:r>
      <w:r>
        <w:rPr>
          <w:sz w:val="20"/>
        </w:rPr>
        <w:t>a</w:t>
      </w:r>
      <w:r>
        <w:rPr>
          <w:spacing w:val="-3"/>
          <w:sz w:val="20"/>
        </w:rPr>
        <w:t xml:space="preserve"> </w:t>
      </w:r>
      <w:r>
        <w:rPr>
          <w:sz w:val="20"/>
        </w:rPr>
        <w:t>MY</w:t>
      </w:r>
      <w:r>
        <w:rPr>
          <w:spacing w:val="-3"/>
          <w:sz w:val="20"/>
        </w:rPr>
        <w:t xml:space="preserve"> </w:t>
      </w:r>
      <w:r>
        <w:rPr>
          <w:sz w:val="20"/>
        </w:rPr>
        <w:t>news.</w:t>
      </w:r>
      <w:r>
        <w:rPr>
          <w:spacing w:val="-2"/>
          <w:sz w:val="20"/>
        </w:rPr>
        <w:t xml:space="preserve"> </w:t>
      </w:r>
      <w:r>
        <w:rPr>
          <w:sz w:val="20"/>
        </w:rPr>
        <w:t>The</w:t>
      </w:r>
      <w:r>
        <w:rPr>
          <w:spacing w:val="-4"/>
          <w:sz w:val="20"/>
        </w:rPr>
        <w:t xml:space="preserve"> </w:t>
      </w:r>
      <w:r>
        <w:rPr>
          <w:sz w:val="20"/>
        </w:rPr>
        <w:t>product</w:t>
      </w:r>
      <w:r>
        <w:rPr>
          <w:spacing w:val="-2"/>
          <w:sz w:val="20"/>
        </w:rPr>
        <w:t xml:space="preserve"> </w:t>
      </w:r>
      <w:r>
        <w:rPr>
          <w:sz w:val="20"/>
        </w:rPr>
        <w:t>manager</w:t>
      </w:r>
      <w:r>
        <w:rPr>
          <w:spacing w:val="-4"/>
          <w:sz w:val="20"/>
        </w:rPr>
        <w:t xml:space="preserve"> </w:t>
      </w:r>
      <w:r>
        <w:rPr>
          <w:sz w:val="20"/>
        </w:rPr>
        <w:t>at</w:t>
      </w:r>
      <w:r>
        <w:rPr>
          <w:spacing w:val="-3"/>
          <w:sz w:val="20"/>
        </w:rPr>
        <w:t xml:space="preserve"> </w:t>
      </w:r>
      <w:r>
        <w:rPr>
          <w:sz w:val="20"/>
        </w:rPr>
        <w:t>MY</w:t>
      </w:r>
      <w:r>
        <w:rPr>
          <w:spacing w:val="-3"/>
          <w:sz w:val="20"/>
        </w:rPr>
        <w:t xml:space="preserve"> </w:t>
      </w:r>
      <w:r>
        <w:rPr>
          <w:sz w:val="20"/>
        </w:rPr>
        <w:t>informs</w:t>
      </w:r>
      <w:r>
        <w:rPr>
          <w:spacing w:val="-4"/>
          <w:sz w:val="20"/>
        </w:rPr>
        <w:t xml:space="preserve"> </w:t>
      </w:r>
      <w:r>
        <w:rPr>
          <w:sz w:val="20"/>
        </w:rPr>
        <w:t>you</w:t>
      </w:r>
      <w:r>
        <w:rPr>
          <w:spacing w:val="-3"/>
          <w:sz w:val="20"/>
        </w:rPr>
        <w:t xml:space="preserve"> </w:t>
      </w:r>
      <w:r>
        <w:rPr>
          <w:sz w:val="20"/>
        </w:rPr>
        <w:t>that</w:t>
      </w:r>
      <w:r w:rsidR="008D0755">
        <w:rPr>
          <w:sz w:val="20"/>
        </w:rPr>
        <w:t xml:space="preserve"> </w:t>
      </w:r>
      <w:r>
        <w:rPr>
          <w:spacing w:val="-43"/>
          <w:sz w:val="20"/>
        </w:rPr>
        <w:t xml:space="preserve"> </w:t>
      </w:r>
      <w:r>
        <w:rPr>
          <w:sz w:val="20"/>
        </w:rPr>
        <w:t xml:space="preserve">management has </w:t>
      </w:r>
      <w:proofErr w:type="gramStart"/>
      <w:r>
        <w:rPr>
          <w:sz w:val="20"/>
        </w:rPr>
        <w:t>made a decision</w:t>
      </w:r>
      <w:proofErr w:type="gramEnd"/>
      <w:r>
        <w:rPr>
          <w:sz w:val="20"/>
        </w:rPr>
        <w:t xml:space="preserve"> to ban users of the BAD web browser. The reason is BAD web</w:t>
      </w:r>
      <w:r>
        <w:rPr>
          <w:spacing w:val="1"/>
          <w:sz w:val="20"/>
        </w:rPr>
        <w:t xml:space="preserve"> </w:t>
      </w:r>
      <w:r>
        <w:rPr>
          <w:sz w:val="20"/>
        </w:rPr>
        <w:t xml:space="preserve">browser </w:t>
      </w:r>
      <w:r>
        <w:rPr>
          <w:sz w:val="20"/>
        </w:rPr>
        <w:lastRenderedPageBreak/>
        <w:t>has ad-blocking capabilities that are negatively affecting revenue of MY news. Now, as a web</w:t>
      </w:r>
      <w:r>
        <w:rPr>
          <w:spacing w:val="1"/>
          <w:sz w:val="20"/>
        </w:rPr>
        <w:t xml:space="preserve"> </w:t>
      </w:r>
      <w:r>
        <w:rPr>
          <w:sz w:val="20"/>
        </w:rPr>
        <w:t>developer,</w:t>
      </w:r>
      <w:r>
        <w:rPr>
          <w:spacing w:val="-3"/>
          <w:sz w:val="20"/>
        </w:rPr>
        <w:t xml:space="preserve"> </w:t>
      </w:r>
      <w:r>
        <w:rPr>
          <w:sz w:val="20"/>
        </w:rPr>
        <w:t>it</w:t>
      </w:r>
      <w:r>
        <w:rPr>
          <w:spacing w:val="-3"/>
          <w:sz w:val="20"/>
        </w:rPr>
        <w:t xml:space="preserve"> </w:t>
      </w:r>
      <w:r>
        <w:rPr>
          <w:sz w:val="20"/>
        </w:rPr>
        <w:t>is</w:t>
      </w:r>
      <w:r>
        <w:rPr>
          <w:spacing w:val="-3"/>
          <w:sz w:val="20"/>
        </w:rPr>
        <w:t xml:space="preserve"> </w:t>
      </w:r>
      <w:r>
        <w:rPr>
          <w:sz w:val="20"/>
        </w:rPr>
        <w:t>your</w:t>
      </w:r>
      <w:r>
        <w:rPr>
          <w:spacing w:val="-4"/>
          <w:sz w:val="20"/>
        </w:rPr>
        <w:t xml:space="preserve"> </w:t>
      </w:r>
      <w:r>
        <w:rPr>
          <w:sz w:val="20"/>
        </w:rPr>
        <w:t>duty</w:t>
      </w:r>
      <w:r>
        <w:rPr>
          <w:spacing w:val="-2"/>
          <w:sz w:val="20"/>
        </w:rPr>
        <w:t xml:space="preserve"> </w:t>
      </w:r>
      <w:r>
        <w:rPr>
          <w:sz w:val="20"/>
        </w:rPr>
        <w:t>to</w:t>
      </w:r>
      <w:r>
        <w:rPr>
          <w:spacing w:val="-3"/>
          <w:sz w:val="20"/>
        </w:rPr>
        <w:t xml:space="preserve"> </w:t>
      </w:r>
      <w:r>
        <w:rPr>
          <w:sz w:val="20"/>
        </w:rPr>
        <w:t>implement</w:t>
      </w:r>
      <w:r>
        <w:rPr>
          <w:spacing w:val="-2"/>
          <w:sz w:val="20"/>
        </w:rPr>
        <w:t xml:space="preserve"> </w:t>
      </w:r>
      <w:r>
        <w:rPr>
          <w:sz w:val="20"/>
        </w:rPr>
        <w:t>this</w:t>
      </w:r>
      <w:r>
        <w:rPr>
          <w:spacing w:val="-5"/>
          <w:sz w:val="20"/>
        </w:rPr>
        <w:t xml:space="preserve"> </w:t>
      </w:r>
      <w:r>
        <w:rPr>
          <w:sz w:val="20"/>
        </w:rPr>
        <w:t>functionality.</w:t>
      </w:r>
      <w:r>
        <w:rPr>
          <w:spacing w:val="-4"/>
          <w:sz w:val="20"/>
        </w:rPr>
        <w:t xml:space="preserve"> </w:t>
      </w:r>
      <w:r>
        <w:rPr>
          <w:sz w:val="20"/>
        </w:rPr>
        <w:t>BUT!</w:t>
      </w:r>
      <w:r>
        <w:rPr>
          <w:spacing w:val="-4"/>
          <w:sz w:val="20"/>
        </w:rPr>
        <w:t xml:space="preserve"> </w:t>
      </w:r>
      <w:r>
        <w:rPr>
          <w:sz w:val="20"/>
        </w:rPr>
        <w:t>you</w:t>
      </w:r>
      <w:r>
        <w:rPr>
          <w:spacing w:val="-2"/>
          <w:sz w:val="20"/>
        </w:rPr>
        <w:t xml:space="preserve"> </w:t>
      </w:r>
      <w:r>
        <w:rPr>
          <w:sz w:val="20"/>
        </w:rPr>
        <w:t>found,</w:t>
      </w:r>
      <w:r>
        <w:rPr>
          <w:spacing w:val="-4"/>
          <w:sz w:val="20"/>
        </w:rPr>
        <w:t xml:space="preserve"> </w:t>
      </w:r>
      <w:r>
        <w:rPr>
          <w:sz w:val="20"/>
        </w:rPr>
        <w:t>BAD</w:t>
      </w:r>
      <w:r>
        <w:rPr>
          <w:spacing w:val="-3"/>
          <w:sz w:val="20"/>
        </w:rPr>
        <w:t xml:space="preserve"> </w:t>
      </w:r>
      <w:r>
        <w:rPr>
          <w:sz w:val="20"/>
        </w:rPr>
        <w:t>browser</w:t>
      </w:r>
      <w:r>
        <w:rPr>
          <w:spacing w:val="-3"/>
          <w:sz w:val="20"/>
        </w:rPr>
        <w:t xml:space="preserve"> </w:t>
      </w:r>
      <w:r>
        <w:rPr>
          <w:sz w:val="20"/>
        </w:rPr>
        <w:t>uses</w:t>
      </w:r>
      <w:r>
        <w:rPr>
          <w:spacing w:val="-3"/>
          <w:sz w:val="20"/>
        </w:rPr>
        <w:t xml:space="preserve"> </w:t>
      </w:r>
      <w:r>
        <w:rPr>
          <w:sz w:val="20"/>
        </w:rPr>
        <w:t>the</w:t>
      </w:r>
      <w:r>
        <w:rPr>
          <w:spacing w:val="-3"/>
          <w:sz w:val="20"/>
        </w:rPr>
        <w:t xml:space="preserve"> </w:t>
      </w:r>
      <w:r>
        <w:rPr>
          <w:sz w:val="20"/>
        </w:rPr>
        <w:t>same</w:t>
      </w:r>
      <w:r>
        <w:rPr>
          <w:spacing w:val="1"/>
          <w:sz w:val="20"/>
        </w:rPr>
        <w:t xml:space="preserve"> </w:t>
      </w:r>
      <w:r>
        <w:rPr>
          <w:sz w:val="20"/>
        </w:rPr>
        <w:t>User-Agent header value as the Chrome browser, so it's not possible to distinguish BAD browser users</w:t>
      </w:r>
      <w:r>
        <w:rPr>
          <w:spacing w:val="-43"/>
          <w:sz w:val="20"/>
        </w:rPr>
        <w:t xml:space="preserve"> </w:t>
      </w:r>
      <w:r>
        <w:rPr>
          <w:spacing w:val="-1"/>
          <w:sz w:val="20"/>
        </w:rPr>
        <w:t>by</w:t>
      </w:r>
      <w:r>
        <w:rPr>
          <w:spacing w:val="-11"/>
          <w:sz w:val="20"/>
        </w:rPr>
        <w:t xml:space="preserve"> </w:t>
      </w:r>
      <w:r>
        <w:rPr>
          <w:spacing w:val="-1"/>
          <w:sz w:val="20"/>
        </w:rPr>
        <w:t>merely</w:t>
      </w:r>
      <w:r>
        <w:rPr>
          <w:spacing w:val="-9"/>
          <w:sz w:val="20"/>
        </w:rPr>
        <w:t xml:space="preserve"> </w:t>
      </w:r>
      <w:r>
        <w:rPr>
          <w:spacing w:val="-1"/>
          <w:sz w:val="20"/>
        </w:rPr>
        <w:t>looking</w:t>
      </w:r>
      <w:r>
        <w:rPr>
          <w:spacing w:val="-10"/>
          <w:sz w:val="20"/>
        </w:rPr>
        <w:t xml:space="preserve"> </w:t>
      </w:r>
      <w:r>
        <w:rPr>
          <w:sz w:val="20"/>
        </w:rPr>
        <w:t>at</w:t>
      </w:r>
      <w:r>
        <w:rPr>
          <w:spacing w:val="-11"/>
          <w:sz w:val="20"/>
        </w:rPr>
        <w:t xml:space="preserve"> </w:t>
      </w:r>
      <w:r>
        <w:rPr>
          <w:sz w:val="20"/>
        </w:rPr>
        <w:t>this</w:t>
      </w:r>
      <w:r>
        <w:rPr>
          <w:spacing w:val="-11"/>
          <w:sz w:val="20"/>
        </w:rPr>
        <w:t xml:space="preserve"> </w:t>
      </w:r>
      <w:r>
        <w:rPr>
          <w:sz w:val="20"/>
        </w:rPr>
        <w:t>header</w:t>
      </w:r>
      <w:r>
        <w:rPr>
          <w:spacing w:val="-10"/>
          <w:sz w:val="20"/>
        </w:rPr>
        <w:t xml:space="preserve"> </w:t>
      </w:r>
      <w:r>
        <w:rPr>
          <w:sz w:val="20"/>
        </w:rPr>
        <w:t>value.</w:t>
      </w:r>
      <w:r>
        <w:rPr>
          <w:spacing w:val="-10"/>
          <w:sz w:val="20"/>
        </w:rPr>
        <w:t xml:space="preserve"> </w:t>
      </w:r>
      <w:r>
        <w:rPr>
          <w:sz w:val="20"/>
        </w:rPr>
        <w:t>Propose</w:t>
      </w:r>
      <w:r>
        <w:rPr>
          <w:spacing w:val="-10"/>
          <w:sz w:val="20"/>
        </w:rPr>
        <w:t xml:space="preserve"> </w:t>
      </w:r>
      <w:r>
        <w:rPr>
          <w:sz w:val="20"/>
        </w:rPr>
        <w:t>and</w:t>
      </w:r>
      <w:r>
        <w:rPr>
          <w:spacing w:val="-10"/>
          <w:sz w:val="20"/>
        </w:rPr>
        <w:t xml:space="preserve"> </w:t>
      </w:r>
      <w:r>
        <w:rPr>
          <w:sz w:val="20"/>
        </w:rPr>
        <w:t>describe</w:t>
      </w:r>
      <w:r>
        <w:rPr>
          <w:spacing w:val="-10"/>
          <w:sz w:val="20"/>
        </w:rPr>
        <w:t xml:space="preserve"> </w:t>
      </w:r>
      <w:r>
        <w:rPr>
          <w:sz w:val="20"/>
        </w:rPr>
        <w:t>a</w:t>
      </w:r>
      <w:r>
        <w:rPr>
          <w:spacing w:val="-9"/>
          <w:sz w:val="20"/>
        </w:rPr>
        <w:t xml:space="preserve"> </w:t>
      </w:r>
      <w:r>
        <w:rPr>
          <w:sz w:val="20"/>
        </w:rPr>
        <w:t>method</w:t>
      </w:r>
      <w:r>
        <w:rPr>
          <w:spacing w:val="-10"/>
          <w:sz w:val="20"/>
        </w:rPr>
        <w:t xml:space="preserve"> </w:t>
      </w:r>
      <w:r>
        <w:rPr>
          <w:sz w:val="20"/>
        </w:rPr>
        <w:t>that</w:t>
      </w:r>
      <w:r>
        <w:rPr>
          <w:spacing w:val="-9"/>
          <w:sz w:val="20"/>
        </w:rPr>
        <w:t xml:space="preserve"> </w:t>
      </w:r>
      <w:r>
        <w:rPr>
          <w:sz w:val="20"/>
        </w:rPr>
        <w:t>you</w:t>
      </w:r>
      <w:r>
        <w:rPr>
          <w:spacing w:val="-11"/>
          <w:sz w:val="20"/>
        </w:rPr>
        <w:t xml:space="preserve"> </w:t>
      </w:r>
      <w:r>
        <w:rPr>
          <w:sz w:val="20"/>
        </w:rPr>
        <w:t>could</w:t>
      </w:r>
      <w:r>
        <w:rPr>
          <w:spacing w:val="-10"/>
          <w:sz w:val="20"/>
        </w:rPr>
        <w:t xml:space="preserve"> </w:t>
      </w:r>
      <w:r>
        <w:rPr>
          <w:sz w:val="20"/>
        </w:rPr>
        <w:t>use</w:t>
      </w:r>
      <w:r>
        <w:rPr>
          <w:spacing w:val="-11"/>
          <w:sz w:val="20"/>
        </w:rPr>
        <w:t xml:space="preserve"> </w:t>
      </w:r>
      <w:r>
        <w:rPr>
          <w:sz w:val="20"/>
        </w:rPr>
        <w:t>to</w:t>
      </w:r>
      <w:r>
        <w:rPr>
          <w:spacing w:val="-11"/>
          <w:sz w:val="20"/>
        </w:rPr>
        <w:t xml:space="preserve"> </w:t>
      </w:r>
      <w:r>
        <w:rPr>
          <w:sz w:val="20"/>
        </w:rPr>
        <w:t>distinguish</w:t>
      </w:r>
      <w:r>
        <w:rPr>
          <w:spacing w:val="1"/>
          <w:sz w:val="20"/>
        </w:rPr>
        <w:t xml:space="preserve"> </w:t>
      </w:r>
      <w:r>
        <w:rPr>
          <w:sz w:val="20"/>
        </w:rPr>
        <w:t>BAD users from other browser users. It's okay if your method has some false positives, as long as it</w:t>
      </w:r>
      <w:r>
        <w:rPr>
          <w:spacing w:val="1"/>
          <w:sz w:val="20"/>
        </w:rPr>
        <w:t xml:space="preserve"> </w:t>
      </w:r>
      <w:r>
        <w:rPr>
          <w:sz w:val="20"/>
        </w:rPr>
        <w:t>recognizes</w:t>
      </w:r>
      <w:r>
        <w:rPr>
          <w:spacing w:val="-2"/>
          <w:sz w:val="20"/>
        </w:rPr>
        <w:t xml:space="preserve"> </w:t>
      </w:r>
      <w:r>
        <w:rPr>
          <w:sz w:val="20"/>
        </w:rPr>
        <w:t>all</w:t>
      </w:r>
      <w:r>
        <w:rPr>
          <w:spacing w:val="-2"/>
          <w:sz w:val="20"/>
        </w:rPr>
        <w:t xml:space="preserve"> </w:t>
      </w:r>
      <w:r>
        <w:rPr>
          <w:sz w:val="20"/>
        </w:rPr>
        <w:t>BAD</w:t>
      </w:r>
      <w:r>
        <w:rPr>
          <w:spacing w:val="-1"/>
          <w:sz w:val="20"/>
        </w:rPr>
        <w:t xml:space="preserve"> </w:t>
      </w:r>
      <w:r>
        <w:rPr>
          <w:sz w:val="20"/>
        </w:rPr>
        <w:t>users.</w:t>
      </w:r>
      <w:r w:rsidR="009152BA">
        <w:rPr>
          <w:sz w:val="20"/>
        </w:rPr>
        <w:br/>
      </w:r>
    </w:p>
    <w:p w14:paraId="4625DC96" w14:textId="4C6CEB6E" w:rsidR="007B6F14" w:rsidRDefault="007B6F14" w:rsidP="0095239D">
      <w:pPr>
        <w:pStyle w:val="ListParagraph"/>
      </w:pPr>
    </w:p>
    <w:p w14:paraId="0990C73C" w14:textId="0EAB0199" w:rsidR="007B6F14" w:rsidRDefault="007B6F14" w:rsidP="0095239D">
      <w:pPr>
        <w:pStyle w:val="ListParagraph"/>
      </w:pPr>
      <w:r>
        <w:t>Scenario 1:</w:t>
      </w:r>
      <w:r>
        <w:br/>
      </w:r>
      <w:r>
        <w:br/>
      </w:r>
    </w:p>
    <w:p w14:paraId="5E004BE8" w14:textId="77777777" w:rsidR="007B6F14" w:rsidRDefault="007B6F14" w:rsidP="0095239D">
      <w:pPr>
        <w:pStyle w:val="ListParagraph"/>
      </w:pPr>
    </w:p>
    <w:p w14:paraId="68938AAA" w14:textId="358C2F53" w:rsidR="000314FC" w:rsidRPr="0095239D" w:rsidRDefault="009152BA" w:rsidP="0095239D">
      <w:pPr>
        <w:pStyle w:val="ListParagraph"/>
      </w:pPr>
      <w:r w:rsidRPr="0095239D">
        <w:br/>
      </w:r>
      <w:r w:rsidR="00AC5C85" w:rsidRPr="0095239D">
        <w:t xml:space="preserve">assuming my new is using google ad sense for their </w:t>
      </w:r>
      <w:r w:rsidR="000043F3" w:rsidRPr="0095239D">
        <w:t>adverts,</w:t>
      </w:r>
      <w:r w:rsidR="003D2484" w:rsidRPr="0095239D">
        <w:br/>
      </w:r>
      <w:hyperlink r:id="rId36" w:history="1">
        <w:r w:rsidR="007B6F14" w:rsidRPr="00803ED6">
          <w:rPr>
            <w:rStyle w:val="Hyperlink"/>
            <w:sz w:val="20"/>
          </w:rPr>
          <w:t>https://www.whatismybrowser.com/</w:t>
        </w:r>
      </w:hyperlink>
    </w:p>
    <w:p w14:paraId="6A4CAC7F" w14:textId="336ED6B2" w:rsidR="003D2484" w:rsidRDefault="00000000" w:rsidP="007B6F14">
      <w:pPr>
        <w:tabs>
          <w:tab w:val="left" w:pos="820"/>
        </w:tabs>
        <w:spacing w:before="20" w:line="259" w:lineRule="auto"/>
        <w:jc w:val="both"/>
        <w:rPr>
          <w:rStyle w:val="Hyperlink"/>
          <w:sz w:val="20"/>
        </w:rPr>
      </w:pPr>
      <w:hyperlink r:id="rId37" w:history="1">
        <w:r w:rsidR="007B6F14" w:rsidRPr="00803ED6">
          <w:rPr>
            <w:rStyle w:val="Hyperlink"/>
            <w:sz w:val="20"/>
          </w:rPr>
          <w:t>https://developers.whatismybrowser.com/</w:t>
        </w:r>
      </w:hyperlink>
    </w:p>
    <w:p w14:paraId="17599A7D" w14:textId="77777777" w:rsidR="007B6F14" w:rsidRPr="007B6F14" w:rsidRDefault="00000000" w:rsidP="007B6F14">
      <w:pPr>
        <w:pStyle w:val="NormalWeb"/>
        <w:spacing w:before="0" w:beforeAutospacing="0" w:after="0" w:afterAutospacing="0"/>
        <w:rPr>
          <w:rFonts w:asciiTheme="minorHAnsi" w:hAnsiTheme="minorHAnsi" w:cstheme="minorHAnsi"/>
          <w:sz w:val="20"/>
          <w:szCs w:val="20"/>
        </w:rPr>
      </w:pPr>
      <w:hyperlink r:id="rId38" w:tgtFrame="_blank" w:tooltip="https://www.labnol.org/code/19818-detect-adblock-javascript" w:history="1">
        <w:r w:rsidR="007B6F14" w:rsidRPr="007B6F14">
          <w:rPr>
            <w:rStyle w:val="Hyperlink"/>
            <w:rFonts w:asciiTheme="minorHAnsi" w:hAnsiTheme="minorHAnsi" w:cstheme="minorHAnsi"/>
            <w:sz w:val="20"/>
            <w:szCs w:val="20"/>
          </w:rPr>
          <w:t>https://www.labnol.org/code/19818-detect-adblock-javascript</w:t>
        </w:r>
      </w:hyperlink>
      <w:r w:rsidR="007B6F14" w:rsidRPr="007B6F14">
        <w:rPr>
          <w:rFonts w:asciiTheme="minorHAnsi" w:hAnsiTheme="minorHAnsi" w:cstheme="minorHAnsi"/>
          <w:sz w:val="20"/>
          <w:szCs w:val="20"/>
        </w:rPr>
        <w:t xml:space="preserve"> </w:t>
      </w:r>
    </w:p>
    <w:p w14:paraId="63886109" w14:textId="77777777" w:rsidR="007B6F14" w:rsidRPr="007B6F14" w:rsidRDefault="007B6F14" w:rsidP="007B6F14">
      <w:pPr>
        <w:pStyle w:val="NormalWeb"/>
        <w:spacing w:before="0" w:beforeAutospacing="0" w:after="0" w:afterAutospacing="0"/>
        <w:rPr>
          <w:rFonts w:asciiTheme="minorHAnsi" w:hAnsiTheme="minorHAnsi" w:cstheme="minorHAnsi"/>
          <w:sz w:val="20"/>
          <w:szCs w:val="20"/>
        </w:rPr>
      </w:pPr>
    </w:p>
    <w:p w14:paraId="01FF75E2" w14:textId="5A7F7FF4" w:rsidR="007B6F14" w:rsidRDefault="00000000" w:rsidP="007B6F14">
      <w:pPr>
        <w:pStyle w:val="NormalWeb"/>
        <w:spacing w:before="0" w:beforeAutospacing="0" w:after="0" w:afterAutospacing="0"/>
        <w:rPr>
          <w:rFonts w:asciiTheme="minorHAnsi" w:hAnsiTheme="minorHAnsi" w:cstheme="minorHAnsi"/>
          <w:sz w:val="20"/>
          <w:szCs w:val="20"/>
        </w:rPr>
      </w:pPr>
      <w:hyperlink r:id="rId39" w:tgtFrame="_blank" w:tooltip="https://www.youtube.com/watch?v=x5kpgaaj8vo&amp;t=365s" w:history="1">
        <w:r w:rsidR="007B6F14" w:rsidRPr="007B6F14">
          <w:rPr>
            <w:rStyle w:val="Hyperlink"/>
            <w:rFonts w:asciiTheme="minorHAnsi" w:hAnsiTheme="minorHAnsi" w:cstheme="minorHAnsi"/>
            <w:sz w:val="20"/>
            <w:szCs w:val="20"/>
          </w:rPr>
          <w:t>https://www.youtube.com/watch?v=x5KpgaaJ8Vo&amp;t=365s</w:t>
        </w:r>
      </w:hyperlink>
      <w:r w:rsidR="007B6F14" w:rsidRPr="007B6F14">
        <w:rPr>
          <w:rFonts w:asciiTheme="minorHAnsi" w:hAnsiTheme="minorHAnsi" w:cstheme="minorHAnsi"/>
          <w:sz w:val="20"/>
          <w:szCs w:val="20"/>
        </w:rPr>
        <w:t xml:space="preserve"> </w:t>
      </w:r>
      <w:r w:rsidR="008D0755">
        <w:rPr>
          <w:rFonts w:asciiTheme="minorHAnsi" w:hAnsiTheme="minorHAnsi" w:cstheme="minorHAnsi"/>
          <w:sz w:val="20"/>
          <w:szCs w:val="20"/>
        </w:rPr>
        <w:br/>
      </w:r>
      <w:hyperlink r:id="rId40" w:history="1">
        <w:r w:rsidR="008D0755" w:rsidRPr="00803ED6">
          <w:rPr>
            <w:rStyle w:val="Hyperlink"/>
            <w:rFonts w:asciiTheme="minorHAnsi" w:hAnsiTheme="minorHAnsi" w:cstheme="minorHAnsi"/>
            <w:sz w:val="20"/>
            <w:szCs w:val="20"/>
          </w:rPr>
          <w:t>https://tms-outsource.com/blog/posts/how-do-websites-detect-adblock/</w:t>
        </w:r>
      </w:hyperlink>
    </w:p>
    <w:p w14:paraId="6E6D4D9B" w14:textId="77777777" w:rsidR="008D0755" w:rsidRPr="007B6F14" w:rsidRDefault="008D0755" w:rsidP="007B6F14">
      <w:pPr>
        <w:pStyle w:val="NormalWeb"/>
        <w:spacing w:before="0" w:beforeAutospacing="0" w:after="0" w:afterAutospacing="0"/>
        <w:rPr>
          <w:rFonts w:asciiTheme="minorHAnsi" w:hAnsiTheme="minorHAnsi" w:cstheme="minorHAnsi"/>
          <w:sz w:val="20"/>
          <w:szCs w:val="20"/>
        </w:rPr>
      </w:pPr>
    </w:p>
    <w:p w14:paraId="405A09E3" w14:textId="77777777" w:rsidR="007B6F14" w:rsidRPr="007B6F14" w:rsidRDefault="007B6F14" w:rsidP="007B6F14">
      <w:pPr>
        <w:pStyle w:val="NormalWeb"/>
        <w:spacing w:before="0" w:beforeAutospacing="0" w:after="0" w:afterAutospacing="0"/>
        <w:rPr>
          <w:rFonts w:asciiTheme="minorHAnsi" w:hAnsiTheme="minorHAnsi" w:cstheme="minorHAnsi"/>
          <w:sz w:val="20"/>
          <w:szCs w:val="20"/>
        </w:rPr>
      </w:pPr>
    </w:p>
    <w:p w14:paraId="593A1871" w14:textId="77777777" w:rsidR="007B6F14" w:rsidRPr="007B6F14" w:rsidRDefault="00000000" w:rsidP="007B6F14">
      <w:pPr>
        <w:pStyle w:val="NormalWeb"/>
        <w:spacing w:before="0" w:beforeAutospacing="0" w:after="0" w:afterAutospacing="0"/>
        <w:rPr>
          <w:rFonts w:asciiTheme="minorHAnsi" w:hAnsiTheme="minorHAnsi" w:cstheme="minorHAnsi"/>
          <w:sz w:val="20"/>
          <w:szCs w:val="20"/>
        </w:rPr>
      </w:pPr>
      <w:hyperlink r:id="rId41" w:tgtFrame="_blank" w:tooltip="https://www.detectadblock.com/" w:history="1">
        <w:r w:rsidR="007B6F14" w:rsidRPr="007B6F14">
          <w:rPr>
            <w:rStyle w:val="Hyperlink"/>
            <w:rFonts w:asciiTheme="minorHAnsi" w:hAnsiTheme="minorHAnsi" w:cstheme="minorHAnsi"/>
            <w:sz w:val="20"/>
            <w:szCs w:val="20"/>
          </w:rPr>
          <w:t>https://www.detectadblock.com/</w:t>
        </w:r>
      </w:hyperlink>
      <w:r w:rsidR="007B6F14" w:rsidRPr="007B6F14">
        <w:rPr>
          <w:rFonts w:asciiTheme="minorHAnsi" w:hAnsiTheme="minorHAnsi" w:cstheme="minorHAnsi"/>
          <w:sz w:val="20"/>
          <w:szCs w:val="20"/>
        </w:rPr>
        <w:t xml:space="preserve"> </w:t>
      </w:r>
    </w:p>
    <w:p w14:paraId="24C882C4" w14:textId="77777777" w:rsidR="007B6F14" w:rsidRPr="007B6F14" w:rsidRDefault="007B6F14" w:rsidP="007B6F14">
      <w:pPr>
        <w:pStyle w:val="NormalWeb"/>
        <w:spacing w:before="0" w:beforeAutospacing="0" w:after="0" w:afterAutospacing="0"/>
        <w:rPr>
          <w:rFonts w:asciiTheme="minorHAnsi" w:hAnsiTheme="minorHAnsi" w:cstheme="minorHAnsi"/>
          <w:sz w:val="20"/>
          <w:szCs w:val="20"/>
        </w:rPr>
      </w:pPr>
    </w:p>
    <w:p w14:paraId="3B4D5944" w14:textId="77777777" w:rsidR="007B6F14" w:rsidRPr="007B6F14" w:rsidRDefault="00000000" w:rsidP="007B6F14">
      <w:pPr>
        <w:pStyle w:val="NormalWeb"/>
        <w:spacing w:before="0" w:beforeAutospacing="0" w:after="0" w:afterAutospacing="0"/>
        <w:rPr>
          <w:rFonts w:asciiTheme="minorHAnsi" w:hAnsiTheme="minorHAnsi" w:cstheme="minorHAnsi"/>
          <w:sz w:val="20"/>
          <w:szCs w:val="20"/>
        </w:rPr>
      </w:pPr>
      <w:hyperlink r:id="rId42" w:tgtFrame="_blank" w:tooltip="https://easylist-downloads.adblockplus.org/easylist.txt" w:history="1">
        <w:r w:rsidR="007B6F14" w:rsidRPr="007B6F14">
          <w:rPr>
            <w:rStyle w:val="Hyperlink"/>
            <w:rFonts w:asciiTheme="minorHAnsi" w:hAnsiTheme="minorHAnsi" w:cstheme="minorHAnsi"/>
            <w:sz w:val="20"/>
            <w:szCs w:val="20"/>
          </w:rPr>
          <w:t>https://easylist-downloads.adblockplus.org/easylist.txt</w:t>
        </w:r>
      </w:hyperlink>
      <w:r w:rsidR="007B6F14" w:rsidRPr="007B6F14">
        <w:rPr>
          <w:rFonts w:asciiTheme="minorHAnsi" w:hAnsiTheme="minorHAnsi" w:cstheme="minorHAnsi"/>
          <w:sz w:val="20"/>
          <w:szCs w:val="20"/>
        </w:rPr>
        <w:t xml:space="preserve"> </w:t>
      </w:r>
    </w:p>
    <w:p w14:paraId="21666B29" w14:textId="77777777" w:rsidR="007B6F14" w:rsidRPr="007B6F14" w:rsidRDefault="007B6F14" w:rsidP="007B6F14">
      <w:pPr>
        <w:pStyle w:val="NormalWeb"/>
        <w:spacing w:before="0" w:beforeAutospacing="0" w:after="0" w:afterAutospacing="0"/>
        <w:rPr>
          <w:rFonts w:asciiTheme="minorHAnsi" w:hAnsiTheme="minorHAnsi" w:cstheme="minorHAnsi"/>
          <w:sz w:val="20"/>
          <w:szCs w:val="20"/>
        </w:rPr>
      </w:pPr>
    </w:p>
    <w:p w14:paraId="7129B51F" w14:textId="77777777" w:rsidR="007B6F14" w:rsidRPr="007B6F14" w:rsidRDefault="00000000" w:rsidP="007B6F14">
      <w:pPr>
        <w:pStyle w:val="NormalWeb"/>
        <w:spacing w:before="0" w:beforeAutospacing="0" w:after="0" w:afterAutospacing="0"/>
        <w:rPr>
          <w:rFonts w:asciiTheme="minorHAnsi" w:hAnsiTheme="minorHAnsi" w:cstheme="minorHAnsi"/>
          <w:sz w:val="20"/>
          <w:szCs w:val="20"/>
        </w:rPr>
      </w:pPr>
      <w:hyperlink r:id="rId43" w:tgtFrame="_blank" w:tooltip="https://www.publift.com/blog/ad-blockers" w:history="1">
        <w:r w:rsidR="007B6F14" w:rsidRPr="007B6F14">
          <w:rPr>
            <w:rStyle w:val="Hyperlink"/>
            <w:rFonts w:asciiTheme="minorHAnsi" w:hAnsiTheme="minorHAnsi" w:cstheme="minorHAnsi"/>
            <w:sz w:val="20"/>
            <w:szCs w:val="20"/>
          </w:rPr>
          <w:t>https://www.publift.com/blog/ad-blockers</w:t>
        </w:r>
      </w:hyperlink>
    </w:p>
    <w:p w14:paraId="46F74688" w14:textId="77777777" w:rsidR="007B6F14" w:rsidRDefault="007B6F14" w:rsidP="003D2484">
      <w:pPr>
        <w:tabs>
          <w:tab w:val="left" w:pos="820"/>
        </w:tabs>
        <w:spacing w:before="20" w:line="259" w:lineRule="auto"/>
        <w:ind w:left="459"/>
        <w:jc w:val="both"/>
        <w:rPr>
          <w:sz w:val="20"/>
        </w:rPr>
      </w:pPr>
    </w:p>
    <w:p w14:paraId="5D42164A" w14:textId="2DDA1102" w:rsidR="003D2484" w:rsidRDefault="003D2484" w:rsidP="003D2484">
      <w:pPr>
        <w:tabs>
          <w:tab w:val="left" w:pos="820"/>
        </w:tabs>
        <w:spacing w:before="20" w:line="259" w:lineRule="auto"/>
        <w:ind w:left="459"/>
        <w:jc w:val="both"/>
        <w:rPr>
          <w:sz w:val="20"/>
        </w:rPr>
      </w:pPr>
      <w:r w:rsidRPr="003D2484">
        <w:rPr>
          <w:sz w:val="20"/>
        </w:rPr>
        <w:t>its uses client headers as well as client hints,</w:t>
      </w:r>
      <w:proofErr w:type="spellStart"/>
      <w:r w:rsidRPr="003D2484">
        <w:rPr>
          <w:sz w:val="20"/>
        </w:rPr>
        <w:t>t hey</w:t>
      </w:r>
      <w:proofErr w:type="spellEnd"/>
      <w:r w:rsidRPr="003D2484">
        <w:rPr>
          <w:sz w:val="20"/>
        </w:rPr>
        <w:t xml:space="preserve"> also offer </w:t>
      </w:r>
      <w:proofErr w:type="spellStart"/>
      <w:r w:rsidRPr="003D2484">
        <w:rPr>
          <w:sz w:val="20"/>
        </w:rPr>
        <w:t>api</w:t>
      </w:r>
      <w:proofErr w:type="spellEnd"/>
      <w:r w:rsidRPr="003D2484">
        <w:rPr>
          <w:sz w:val="20"/>
        </w:rPr>
        <w:t xml:space="preserve"> which allow </w:t>
      </w:r>
      <w:proofErr w:type="spellStart"/>
      <w:r w:rsidRPr="003D2484">
        <w:rPr>
          <w:sz w:val="20"/>
        </w:rPr>
        <w:t>broswer</w:t>
      </w:r>
      <w:proofErr w:type="spellEnd"/>
      <w:r w:rsidRPr="003D2484">
        <w:rPr>
          <w:sz w:val="20"/>
        </w:rPr>
        <w:t xml:space="preserve"> detection , using this </w:t>
      </w:r>
      <w:proofErr w:type="spellStart"/>
      <w:r w:rsidRPr="003D2484">
        <w:rPr>
          <w:sz w:val="20"/>
        </w:rPr>
        <w:t>api</w:t>
      </w:r>
      <w:proofErr w:type="spellEnd"/>
      <w:r w:rsidRPr="003D2484">
        <w:rPr>
          <w:sz w:val="20"/>
        </w:rPr>
        <w:t xml:space="preserve"> we can find out </w:t>
      </w:r>
      <w:proofErr w:type="spellStart"/>
      <w:r w:rsidRPr="003D2484">
        <w:rPr>
          <w:sz w:val="20"/>
        </w:rPr>
        <w:t>whcih</w:t>
      </w:r>
      <w:proofErr w:type="spellEnd"/>
      <w:r w:rsidRPr="003D2484">
        <w:rPr>
          <w:sz w:val="20"/>
        </w:rPr>
        <w:t xml:space="preserve"> </w:t>
      </w:r>
      <w:proofErr w:type="spellStart"/>
      <w:r w:rsidRPr="003D2484">
        <w:rPr>
          <w:sz w:val="20"/>
        </w:rPr>
        <w:t>rowser</w:t>
      </w:r>
      <w:proofErr w:type="spellEnd"/>
      <w:r w:rsidRPr="003D2484">
        <w:rPr>
          <w:sz w:val="20"/>
        </w:rPr>
        <w:t xml:space="preserve"> we are currently using</w:t>
      </w:r>
      <w:r w:rsidR="008732C2">
        <w:rPr>
          <w:sz w:val="20"/>
        </w:rPr>
        <w:t>.</w:t>
      </w:r>
    </w:p>
    <w:p w14:paraId="21CB373F" w14:textId="77777777" w:rsidR="008732C2" w:rsidRPr="003D2484" w:rsidRDefault="008732C2" w:rsidP="003D2484">
      <w:pPr>
        <w:tabs>
          <w:tab w:val="left" w:pos="820"/>
        </w:tabs>
        <w:spacing w:before="20" w:line="259" w:lineRule="auto"/>
        <w:ind w:left="459"/>
        <w:jc w:val="both"/>
        <w:rPr>
          <w:sz w:val="20"/>
        </w:rPr>
      </w:pPr>
    </w:p>
    <w:p w14:paraId="58C946EC" w14:textId="719C005F" w:rsidR="005F34D2" w:rsidRPr="00A07360" w:rsidRDefault="00584E34" w:rsidP="005F34D2">
      <w:pPr>
        <w:pStyle w:val="Default"/>
        <w:rPr>
          <w:rFonts w:asciiTheme="minorHAnsi" w:hAnsiTheme="minorHAnsi" w:cstheme="minorHAnsi"/>
          <w:sz w:val="20"/>
          <w:szCs w:val="20"/>
        </w:rPr>
      </w:pPr>
      <w:r>
        <w:rPr>
          <w:spacing w:val="-1"/>
          <w:sz w:val="20"/>
        </w:rPr>
        <w:t>8. Compare</w:t>
      </w:r>
      <w:r>
        <w:rPr>
          <w:spacing w:val="-10"/>
          <w:sz w:val="20"/>
        </w:rPr>
        <w:t xml:space="preserve"> </w:t>
      </w:r>
      <w:r>
        <w:rPr>
          <w:spacing w:val="-1"/>
          <w:sz w:val="20"/>
        </w:rPr>
        <w:t>and</w:t>
      </w:r>
      <w:r>
        <w:rPr>
          <w:spacing w:val="-9"/>
          <w:sz w:val="20"/>
        </w:rPr>
        <w:t xml:space="preserve"> </w:t>
      </w:r>
      <w:r>
        <w:rPr>
          <w:spacing w:val="-1"/>
          <w:sz w:val="20"/>
        </w:rPr>
        <w:t>contrast</w:t>
      </w:r>
      <w:r>
        <w:rPr>
          <w:spacing w:val="-9"/>
          <w:sz w:val="20"/>
        </w:rPr>
        <w:t xml:space="preserve"> </w:t>
      </w:r>
      <w:r>
        <w:rPr>
          <w:sz w:val="20"/>
        </w:rPr>
        <w:t>XSS</w:t>
      </w:r>
      <w:r>
        <w:rPr>
          <w:spacing w:val="-9"/>
          <w:sz w:val="20"/>
        </w:rPr>
        <w:t xml:space="preserve"> </w:t>
      </w:r>
      <w:r>
        <w:rPr>
          <w:sz w:val="20"/>
        </w:rPr>
        <w:t>vs</w:t>
      </w:r>
      <w:r>
        <w:rPr>
          <w:spacing w:val="-11"/>
          <w:sz w:val="20"/>
        </w:rPr>
        <w:t xml:space="preserve"> </w:t>
      </w:r>
      <w:r>
        <w:rPr>
          <w:sz w:val="20"/>
        </w:rPr>
        <w:t>CSRF;</w:t>
      </w:r>
      <w:r>
        <w:rPr>
          <w:spacing w:val="-8"/>
          <w:sz w:val="20"/>
        </w:rPr>
        <w:t xml:space="preserve"> </w:t>
      </w:r>
      <w:r>
        <w:rPr>
          <w:sz w:val="20"/>
        </w:rPr>
        <w:t>provide</w:t>
      </w:r>
      <w:r>
        <w:rPr>
          <w:spacing w:val="-11"/>
          <w:sz w:val="20"/>
        </w:rPr>
        <w:t xml:space="preserve"> </w:t>
      </w:r>
      <w:proofErr w:type="spellStart"/>
      <w:r>
        <w:rPr>
          <w:sz w:val="20"/>
        </w:rPr>
        <w:t>defenses</w:t>
      </w:r>
      <w:proofErr w:type="spellEnd"/>
      <w:r>
        <w:rPr>
          <w:spacing w:val="-10"/>
          <w:sz w:val="20"/>
        </w:rPr>
        <w:t xml:space="preserve"> </w:t>
      </w:r>
      <w:r>
        <w:rPr>
          <w:sz w:val="20"/>
        </w:rPr>
        <w:t>and</w:t>
      </w:r>
      <w:r>
        <w:rPr>
          <w:spacing w:val="-9"/>
          <w:sz w:val="20"/>
        </w:rPr>
        <w:t xml:space="preserve"> </w:t>
      </w:r>
      <w:r>
        <w:rPr>
          <w:sz w:val="20"/>
        </w:rPr>
        <w:t>discuss</w:t>
      </w:r>
      <w:r>
        <w:rPr>
          <w:spacing w:val="-10"/>
          <w:sz w:val="20"/>
        </w:rPr>
        <w:t xml:space="preserve"> </w:t>
      </w:r>
      <w:r>
        <w:rPr>
          <w:sz w:val="20"/>
        </w:rPr>
        <w:t>each</w:t>
      </w:r>
      <w:r>
        <w:rPr>
          <w:spacing w:val="-9"/>
          <w:sz w:val="20"/>
        </w:rPr>
        <w:t xml:space="preserve"> </w:t>
      </w:r>
      <w:r>
        <w:rPr>
          <w:sz w:val="20"/>
        </w:rPr>
        <w:t>of</w:t>
      </w:r>
      <w:r>
        <w:rPr>
          <w:spacing w:val="-8"/>
          <w:sz w:val="20"/>
        </w:rPr>
        <w:t xml:space="preserve"> </w:t>
      </w:r>
      <w:r>
        <w:rPr>
          <w:sz w:val="20"/>
        </w:rPr>
        <w:t>them.</w:t>
      </w:r>
      <w:r>
        <w:rPr>
          <w:spacing w:val="-10"/>
          <w:sz w:val="20"/>
        </w:rPr>
        <w:t xml:space="preserve"> </w:t>
      </w:r>
      <w:r>
        <w:rPr>
          <w:sz w:val="20"/>
        </w:rPr>
        <w:t>Illustrate</w:t>
      </w:r>
      <w:r>
        <w:rPr>
          <w:spacing w:val="-10"/>
          <w:sz w:val="20"/>
        </w:rPr>
        <w:t xml:space="preserve"> </w:t>
      </w:r>
      <w:r>
        <w:rPr>
          <w:sz w:val="20"/>
        </w:rPr>
        <w:t>with</w:t>
      </w:r>
      <w:r>
        <w:rPr>
          <w:spacing w:val="-9"/>
          <w:sz w:val="20"/>
        </w:rPr>
        <w:t xml:space="preserve"> </w:t>
      </w:r>
      <w:r>
        <w:rPr>
          <w:sz w:val="20"/>
        </w:rPr>
        <w:t>examples</w:t>
      </w:r>
      <w:r>
        <w:rPr>
          <w:spacing w:val="1"/>
          <w:sz w:val="20"/>
        </w:rPr>
        <w:t xml:space="preserve"> </w:t>
      </w:r>
      <w:r>
        <w:rPr>
          <w:sz w:val="20"/>
        </w:rPr>
        <w:t>in</w:t>
      </w:r>
      <w:r>
        <w:rPr>
          <w:spacing w:val="-1"/>
          <w:sz w:val="20"/>
        </w:rPr>
        <w:t xml:space="preserve"> </w:t>
      </w:r>
      <w:r>
        <w:rPr>
          <w:sz w:val="20"/>
        </w:rPr>
        <w:t>the</w:t>
      </w:r>
      <w:r>
        <w:rPr>
          <w:spacing w:val="-1"/>
          <w:sz w:val="20"/>
        </w:rPr>
        <w:t xml:space="preserve"> </w:t>
      </w:r>
      <w:r>
        <w:rPr>
          <w:sz w:val="20"/>
        </w:rPr>
        <w:t>discussion.</w:t>
      </w:r>
      <w:r w:rsidR="00F9179E">
        <w:rPr>
          <w:sz w:val="20"/>
        </w:rPr>
        <w:br/>
      </w:r>
      <w:r w:rsidR="00F9179E">
        <w:rPr>
          <w:sz w:val="20"/>
        </w:rPr>
        <w:br/>
      </w:r>
      <w:r w:rsidR="00F9179E">
        <w:rPr>
          <w:sz w:val="20"/>
          <w:szCs w:val="20"/>
        </w:rPr>
        <w:br/>
      </w:r>
      <w:r w:rsidR="00F9179E" w:rsidRPr="00681D68">
        <w:rPr>
          <w:b/>
          <w:bCs/>
          <w:sz w:val="20"/>
          <w:szCs w:val="20"/>
        </w:rPr>
        <w:t>XSS (cross site scripting)</w:t>
      </w:r>
      <w:r w:rsidR="00F9179E">
        <w:rPr>
          <w:sz w:val="20"/>
          <w:szCs w:val="20"/>
        </w:rPr>
        <w:t xml:space="preserve"> refers to a technique in which an attacker inserts a malicious code into the webserver and gains </w:t>
      </w:r>
      <w:r w:rsidR="00681D68">
        <w:rPr>
          <w:sz w:val="20"/>
          <w:szCs w:val="20"/>
        </w:rPr>
        <w:t>users’</w:t>
      </w:r>
      <w:r w:rsidR="00F9179E">
        <w:rPr>
          <w:sz w:val="20"/>
          <w:szCs w:val="20"/>
        </w:rPr>
        <w:t xml:space="preserve"> information. This is done by exploiting trust a browser has in the data sent to the legitimate website. Here an attacker executes an arbitrary java script within the victim’s browser. XSS can also be described as </w:t>
      </w:r>
      <w:r w:rsidR="00681D68">
        <w:rPr>
          <w:sz w:val="20"/>
          <w:szCs w:val="20"/>
        </w:rPr>
        <w:t>“two</w:t>
      </w:r>
      <w:r w:rsidR="00F9179E">
        <w:rPr>
          <w:sz w:val="20"/>
          <w:szCs w:val="20"/>
        </w:rPr>
        <w:t xml:space="preserve"> way” in which the attacker can inject malicious script which could be an arbitrary </w:t>
      </w:r>
      <w:proofErr w:type="gramStart"/>
      <w:r w:rsidR="00F9179E">
        <w:rPr>
          <w:sz w:val="20"/>
          <w:szCs w:val="20"/>
        </w:rPr>
        <w:t>request ,</w:t>
      </w:r>
      <w:proofErr w:type="gramEnd"/>
      <w:r w:rsidR="00F9179E">
        <w:rPr>
          <w:sz w:val="20"/>
          <w:szCs w:val="20"/>
        </w:rPr>
        <w:t xml:space="preserve"> read the responses and exfiltrate data to an external domain of the attackers preference. </w:t>
      </w:r>
      <w:r w:rsidR="00F9179E">
        <w:rPr>
          <w:sz w:val="20"/>
          <w:szCs w:val="20"/>
        </w:rPr>
        <w:br/>
      </w:r>
      <w:r w:rsidR="00F9179E" w:rsidRPr="00726B96">
        <w:rPr>
          <w:sz w:val="20"/>
          <w:szCs w:val="20"/>
        </w:rPr>
        <w:t>It’s estimated that more than 60% of web applications are susceptible to XSS attacks, which eventually account for more than 30% of all web application attacks.</w:t>
      </w:r>
      <w:r w:rsidR="00F9179E">
        <w:rPr>
          <w:sz w:val="20"/>
          <w:szCs w:val="20"/>
        </w:rPr>
        <w:br/>
      </w:r>
      <w:r w:rsidR="00F9179E" w:rsidRPr="00726B96">
        <w:rPr>
          <w:color w:val="365F91" w:themeColor="accent1" w:themeShade="BF"/>
          <w:sz w:val="20"/>
          <w:szCs w:val="20"/>
          <w:u w:val="single"/>
        </w:rPr>
        <w:br/>
        <w:t>https://www.securecoding.com/blog/xss-attacks/#:~:text=It's%20estimated%20that%20more%20than,of%20all%20web%20application%20attacks.</w:t>
      </w:r>
      <w:r w:rsidR="00F9179E" w:rsidRPr="00726B96">
        <w:rPr>
          <w:color w:val="365F91" w:themeColor="accent1" w:themeShade="BF"/>
          <w:sz w:val="20"/>
          <w:szCs w:val="20"/>
          <w:u w:val="single"/>
        </w:rPr>
        <w:br/>
      </w:r>
      <w:r w:rsidR="00F9179E">
        <w:rPr>
          <w:sz w:val="20"/>
          <w:szCs w:val="20"/>
        </w:rPr>
        <w:br/>
        <w:t>The consequences of XSS are often more serious than CSRF</w:t>
      </w:r>
      <w:r w:rsidR="00B266F3">
        <w:rPr>
          <w:sz w:val="20"/>
          <w:szCs w:val="20"/>
        </w:rPr>
        <w:t>, both technique exploits trust that a site has on user’s browser.</w:t>
      </w:r>
      <w:r w:rsidR="00F9179E">
        <w:rPr>
          <w:sz w:val="20"/>
          <w:szCs w:val="20"/>
        </w:rPr>
        <w:br/>
      </w:r>
      <w:r w:rsidR="00F9179E">
        <w:rPr>
          <w:sz w:val="20"/>
          <w:szCs w:val="20"/>
        </w:rPr>
        <w:br/>
      </w:r>
      <w:r w:rsidR="00F9179E" w:rsidRPr="00681D68">
        <w:rPr>
          <w:b/>
          <w:bCs/>
          <w:sz w:val="20"/>
          <w:szCs w:val="20"/>
        </w:rPr>
        <w:t>CSRF ( cross site request forgery)</w:t>
      </w:r>
      <w:r w:rsidR="00F9179E">
        <w:rPr>
          <w:sz w:val="20"/>
          <w:szCs w:val="20"/>
        </w:rPr>
        <w:t xml:space="preserve"> refers to the technique in which the attacker tries to manipulate the user to perform action which they never intended to perform on a web application where they are currently </w:t>
      </w:r>
      <w:r w:rsidR="00B266F3">
        <w:rPr>
          <w:sz w:val="20"/>
          <w:szCs w:val="20"/>
        </w:rPr>
        <w:t>authenticated. Here</w:t>
      </w:r>
      <w:r w:rsidR="00054B23">
        <w:rPr>
          <w:sz w:val="20"/>
          <w:szCs w:val="20"/>
        </w:rPr>
        <w:t xml:space="preserve"> java script is not required to perform the attack</w:t>
      </w:r>
      <w:r w:rsidR="00722432">
        <w:rPr>
          <w:sz w:val="20"/>
          <w:szCs w:val="20"/>
        </w:rPr>
        <w:t xml:space="preserve"> and the malicious code is stored in the </w:t>
      </w:r>
      <w:r w:rsidR="00681D68">
        <w:rPr>
          <w:sz w:val="20"/>
          <w:szCs w:val="20"/>
        </w:rPr>
        <w:t>third-party</w:t>
      </w:r>
      <w:r w:rsidR="00722432">
        <w:rPr>
          <w:sz w:val="20"/>
          <w:szCs w:val="20"/>
        </w:rPr>
        <w:t xml:space="preserve"> site</w:t>
      </w:r>
      <w:r w:rsidR="00500F6E">
        <w:rPr>
          <w:sz w:val="20"/>
          <w:szCs w:val="20"/>
        </w:rPr>
        <w:t>s</w:t>
      </w:r>
      <w:r w:rsidR="00722432">
        <w:rPr>
          <w:sz w:val="20"/>
          <w:szCs w:val="20"/>
        </w:rPr>
        <w:t>.</w:t>
      </w:r>
      <w:r w:rsidR="00F9179E">
        <w:rPr>
          <w:sz w:val="20"/>
          <w:szCs w:val="20"/>
        </w:rPr>
        <w:br/>
        <w:t xml:space="preserve">In most common </w:t>
      </w:r>
      <w:r w:rsidR="00456A0D">
        <w:rPr>
          <w:sz w:val="20"/>
          <w:szCs w:val="20"/>
        </w:rPr>
        <w:t>cases,</w:t>
      </w:r>
      <w:r w:rsidR="00F9179E">
        <w:rPr>
          <w:sz w:val="20"/>
          <w:szCs w:val="20"/>
        </w:rPr>
        <w:t xml:space="preserve"> the attacker performs the request like transferring funds, changing email address, changing user account password, update address or phone number etc.</w:t>
      </w:r>
      <w:r w:rsidR="00F9179E">
        <w:rPr>
          <w:sz w:val="20"/>
          <w:szCs w:val="20"/>
        </w:rPr>
        <w:br/>
      </w:r>
      <w:r w:rsidR="00F9179E">
        <w:rPr>
          <w:sz w:val="20"/>
          <w:szCs w:val="20"/>
        </w:rPr>
        <w:br/>
        <w:t>Here the</w:t>
      </w:r>
      <w:r w:rsidR="00456A0D">
        <w:rPr>
          <w:sz w:val="20"/>
          <w:szCs w:val="20"/>
        </w:rPr>
        <w:t xml:space="preserve"> attacker</w:t>
      </w:r>
      <w:r w:rsidR="00F9179E">
        <w:rPr>
          <w:sz w:val="20"/>
          <w:szCs w:val="20"/>
        </w:rPr>
        <w:t xml:space="preserve"> tries to misuse the same origin policy feature which is designed to prevent different websites from interfering with each other.</w:t>
      </w:r>
      <w:r w:rsidR="00F9179E">
        <w:rPr>
          <w:sz w:val="20"/>
          <w:szCs w:val="20"/>
        </w:rPr>
        <w:tab/>
        <w:t xml:space="preserve">. </w:t>
      </w:r>
      <w:r w:rsidR="00F9179E">
        <w:rPr>
          <w:sz w:val="20"/>
          <w:szCs w:val="20"/>
        </w:rPr>
        <w:br/>
      </w:r>
      <w:r w:rsidR="00F9179E" w:rsidRPr="0070260F">
        <w:rPr>
          <w:sz w:val="20"/>
          <w:szCs w:val="20"/>
        </w:rPr>
        <w:br/>
      </w:r>
      <w:r w:rsidR="00F9179E" w:rsidRPr="0070260F">
        <w:rPr>
          <w:rFonts w:cstheme="minorHAnsi"/>
          <w:sz w:val="20"/>
          <w:szCs w:val="20"/>
        </w:rPr>
        <w:t>XSS defences with examples:</w:t>
      </w:r>
      <w:r w:rsidR="00F9179E">
        <w:rPr>
          <w:rFonts w:cstheme="minorHAnsi"/>
          <w:sz w:val="20"/>
          <w:szCs w:val="20"/>
        </w:rPr>
        <w:br/>
      </w:r>
      <w:r w:rsidR="00F9179E">
        <w:rPr>
          <w:rFonts w:cstheme="minorHAnsi"/>
          <w:sz w:val="20"/>
          <w:szCs w:val="20"/>
        </w:rPr>
        <w:lastRenderedPageBreak/>
        <w:br/>
        <w:t xml:space="preserve">1. </w:t>
      </w:r>
      <w:r w:rsidR="00F9179E" w:rsidRPr="007560A6">
        <w:rPr>
          <w:rFonts w:cstheme="minorHAnsi"/>
          <w:b/>
          <w:bCs/>
          <w:sz w:val="20"/>
          <w:szCs w:val="20"/>
        </w:rPr>
        <w:t xml:space="preserve">Validate the input and escape the untrusted data based on context and in correct </w:t>
      </w:r>
      <w:r w:rsidR="007560A6" w:rsidRPr="007560A6">
        <w:rPr>
          <w:rFonts w:cstheme="minorHAnsi"/>
          <w:b/>
          <w:bCs/>
          <w:sz w:val="20"/>
          <w:szCs w:val="20"/>
        </w:rPr>
        <w:t>order</w:t>
      </w:r>
      <w:r w:rsidR="007560A6">
        <w:rPr>
          <w:rFonts w:cstheme="minorHAnsi"/>
          <w:sz w:val="20"/>
          <w:szCs w:val="20"/>
        </w:rPr>
        <w:t>:</w:t>
      </w:r>
      <w:r w:rsidR="00456A0D">
        <w:rPr>
          <w:rFonts w:cstheme="minorHAnsi"/>
          <w:sz w:val="20"/>
          <w:szCs w:val="20"/>
        </w:rPr>
        <w:t xml:space="preserve"> All the data being parsed must be validated against the web applications logic before processing the information or moving it to the storage.</w:t>
      </w:r>
      <w:r w:rsidR="00456A0D">
        <w:rPr>
          <w:rFonts w:cstheme="minorHAnsi"/>
          <w:sz w:val="20"/>
          <w:szCs w:val="20"/>
        </w:rPr>
        <w:br/>
        <w:t>Ensure that the executable portion of any untrusted users is removed that could appear in the HTML pages.</w:t>
      </w:r>
      <w:r w:rsidR="00456A0D">
        <w:rPr>
          <w:rFonts w:cstheme="minorHAnsi"/>
          <w:sz w:val="20"/>
          <w:szCs w:val="20"/>
        </w:rPr>
        <w:br/>
      </w:r>
      <w:r w:rsidR="005F34D2" w:rsidRPr="00A07360">
        <w:rPr>
          <w:rFonts w:asciiTheme="minorHAnsi" w:hAnsiTheme="minorHAnsi" w:cstheme="minorHAnsi"/>
          <w:sz w:val="20"/>
          <w:szCs w:val="20"/>
        </w:rPr>
        <w:t>At the point where user controllable data is output in HTTP responses, encode</w:t>
      </w:r>
    </w:p>
    <w:p w14:paraId="3CB2A8A5" w14:textId="77777777" w:rsidR="005F34D2" w:rsidRPr="00A07360" w:rsidRDefault="005F34D2" w:rsidP="005F34D2">
      <w:pPr>
        <w:pStyle w:val="Default"/>
        <w:rPr>
          <w:rFonts w:asciiTheme="minorHAnsi" w:hAnsiTheme="minorHAnsi" w:cstheme="minorHAnsi"/>
          <w:sz w:val="20"/>
          <w:szCs w:val="20"/>
        </w:rPr>
      </w:pPr>
      <w:r w:rsidRPr="00A07360">
        <w:rPr>
          <w:rFonts w:asciiTheme="minorHAnsi" w:hAnsiTheme="minorHAnsi" w:cstheme="minorHAnsi"/>
          <w:sz w:val="20"/>
          <w:szCs w:val="20"/>
        </w:rPr>
        <w:t>the output to prevent it from being interpreted as active content. Depending on the output context,</w:t>
      </w:r>
    </w:p>
    <w:p w14:paraId="7A3BB672" w14:textId="347E0E1C" w:rsidR="007560A6" w:rsidRPr="00A07360" w:rsidRDefault="005F34D2" w:rsidP="007560A6">
      <w:pPr>
        <w:pStyle w:val="Default"/>
        <w:rPr>
          <w:rFonts w:asciiTheme="minorHAnsi" w:hAnsiTheme="minorHAnsi" w:cstheme="minorHAnsi"/>
          <w:sz w:val="20"/>
          <w:szCs w:val="20"/>
        </w:rPr>
      </w:pPr>
      <w:r w:rsidRPr="00A07360">
        <w:rPr>
          <w:rFonts w:asciiTheme="minorHAnsi" w:hAnsiTheme="minorHAnsi" w:cstheme="minorHAnsi"/>
          <w:sz w:val="20"/>
          <w:szCs w:val="20"/>
        </w:rPr>
        <w:t>this might require applying combinations of HTML, URL, JavaScript, and CSS encoding</w:t>
      </w:r>
      <w:r>
        <w:rPr>
          <w:rFonts w:asciiTheme="minorHAnsi" w:hAnsiTheme="minorHAnsi" w:cstheme="minorHAnsi"/>
          <w:sz w:val="20"/>
          <w:szCs w:val="20"/>
        </w:rPr>
        <w:t xml:space="preserve"> etc.</w:t>
      </w:r>
      <w:r w:rsidR="007560A6">
        <w:rPr>
          <w:rFonts w:asciiTheme="minorHAnsi" w:hAnsiTheme="minorHAnsi" w:cstheme="minorHAnsi"/>
          <w:sz w:val="20"/>
          <w:szCs w:val="20"/>
        </w:rPr>
        <w:br/>
        <w:t xml:space="preserve">E.g.: </w:t>
      </w:r>
      <w:r w:rsidR="007560A6" w:rsidRPr="00A07360">
        <w:rPr>
          <w:rFonts w:asciiTheme="minorHAnsi" w:hAnsiTheme="minorHAnsi" w:cstheme="minorHAnsi"/>
          <w:sz w:val="20"/>
          <w:szCs w:val="20"/>
        </w:rPr>
        <w:t>If a user submits a URL that will be returned in responses, validating that it starts with a safe protocol such as HTTP and HTTPS.</w:t>
      </w:r>
    </w:p>
    <w:p w14:paraId="167E7E2A" w14:textId="61A704BA" w:rsidR="00E53DB8" w:rsidRDefault="00B266F3" w:rsidP="005F34D2">
      <w:pPr>
        <w:pStyle w:val="Default"/>
        <w:rPr>
          <w:rFonts w:cstheme="minorHAnsi"/>
          <w:sz w:val="20"/>
          <w:szCs w:val="20"/>
        </w:rPr>
      </w:pPr>
      <w:r>
        <w:rPr>
          <w:noProof/>
        </w:rPr>
        <w:drawing>
          <wp:inline distT="0" distB="0" distL="0" distR="0" wp14:anchorId="5F6D3833" wp14:editId="587A8E36">
            <wp:extent cx="5753100" cy="2876550"/>
            <wp:effectExtent l="0" t="0" r="0" b="0"/>
            <wp:docPr id="13" name="Picture 1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10;&#10;Description automatically generated with medium confidence"/>
                    <pic:cNvPicPr/>
                  </pic:nvPicPr>
                  <pic:blipFill>
                    <a:blip r:embed="rId44"/>
                    <a:stretch>
                      <a:fillRect/>
                    </a:stretch>
                  </pic:blipFill>
                  <pic:spPr>
                    <a:xfrm>
                      <a:off x="0" y="0"/>
                      <a:ext cx="5753100" cy="2876550"/>
                    </a:xfrm>
                    <a:prstGeom prst="rect">
                      <a:avLst/>
                    </a:prstGeom>
                  </pic:spPr>
                </pic:pic>
              </a:graphicData>
            </a:graphic>
          </wp:inline>
        </w:drawing>
      </w:r>
    </w:p>
    <w:p w14:paraId="12433EF1" w14:textId="77777777" w:rsidR="00E53DB8" w:rsidRDefault="00E53DB8" w:rsidP="005F34D2">
      <w:pPr>
        <w:pStyle w:val="Default"/>
        <w:rPr>
          <w:rFonts w:cstheme="minorHAnsi"/>
          <w:sz w:val="20"/>
          <w:szCs w:val="20"/>
        </w:rPr>
      </w:pPr>
    </w:p>
    <w:p w14:paraId="73943D6A" w14:textId="247ACFB1" w:rsidR="00E53DB8" w:rsidRPr="00E53DB8" w:rsidRDefault="00E53DB8" w:rsidP="005F34D2">
      <w:pPr>
        <w:pStyle w:val="Default"/>
        <w:rPr>
          <w:rFonts w:cstheme="minorHAnsi"/>
          <w:color w:val="17365D" w:themeColor="text2" w:themeShade="BF"/>
          <w:sz w:val="20"/>
          <w:szCs w:val="20"/>
          <w:u w:val="single"/>
        </w:rPr>
      </w:pPr>
      <w:r w:rsidRPr="00E53DB8">
        <w:rPr>
          <w:rFonts w:cstheme="minorHAnsi"/>
          <w:color w:val="17365D" w:themeColor="text2" w:themeShade="BF"/>
          <w:sz w:val="20"/>
          <w:szCs w:val="20"/>
          <w:u w:val="single"/>
        </w:rPr>
        <w:t>chrome-extension://efaidnbmnnnibpcajpcglclefindmkaj/https://owasp.org/www-pdf-archive//Xenotix_XSS_Protection_CheatSheet_For_Developers.pdf</w:t>
      </w:r>
    </w:p>
    <w:p w14:paraId="72BBAA22" w14:textId="247ACFB1" w:rsidR="00E53DB8" w:rsidRPr="00E53DB8" w:rsidRDefault="00E53DB8" w:rsidP="005F34D2">
      <w:pPr>
        <w:pStyle w:val="Default"/>
        <w:rPr>
          <w:rFonts w:cstheme="minorHAnsi"/>
          <w:color w:val="17365D" w:themeColor="text2" w:themeShade="BF"/>
          <w:sz w:val="20"/>
          <w:szCs w:val="20"/>
          <w:u w:val="single"/>
        </w:rPr>
      </w:pPr>
    </w:p>
    <w:p w14:paraId="072025C9" w14:textId="2DB0D2D0" w:rsidR="00456A0D" w:rsidRPr="00A07360" w:rsidRDefault="00456A0D" w:rsidP="005F34D2">
      <w:pPr>
        <w:pStyle w:val="Default"/>
        <w:rPr>
          <w:rFonts w:asciiTheme="minorHAnsi" w:hAnsiTheme="minorHAnsi" w:cstheme="minorHAnsi"/>
          <w:sz w:val="20"/>
          <w:szCs w:val="20"/>
        </w:rPr>
      </w:pPr>
      <w:r>
        <w:rPr>
          <w:rFonts w:cstheme="minorHAnsi"/>
          <w:sz w:val="20"/>
          <w:szCs w:val="20"/>
        </w:rPr>
        <w:br/>
      </w:r>
    </w:p>
    <w:p w14:paraId="1D7534D3" w14:textId="436E3FFD" w:rsidR="00E53DB8" w:rsidRDefault="00F9179E" w:rsidP="007560A6">
      <w:pPr>
        <w:pStyle w:val="Default"/>
        <w:rPr>
          <w:rFonts w:cstheme="minorHAnsi"/>
          <w:sz w:val="20"/>
          <w:szCs w:val="20"/>
        </w:rPr>
      </w:pPr>
      <w:r>
        <w:rPr>
          <w:rFonts w:cstheme="minorHAnsi"/>
          <w:sz w:val="20"/>
          <w:szCs w:val="20"/>
        </w:rPr>
        <w:t xml:space="preserve">2. </w:t>
      </w:r>
      <w:r w:rsidR="00265598" w:rsidRPr="00B266F3">
        <w:rPr>
          <w:rFonts w:cstheme="minorHAnsi"/>
          <w:b/>
          <w:bCs/>
          <w:sz w:val="20"/>
          <w:szCs w:val="20"/>
        </w:rPr>
        <w:t>Use &lt;!DOCTYPE HTML</w:t>
      </w:r>
      <w:r w:rsidR="00B266F3" w:rsidRPr="00B266F3">
        <w:rPr>
          <w:rFonts w:cstheme="minorHAnsi"/>
          <w:b/>
          <w:bCs/>
          <w:sz w:val="20"/>
          <w:szCs w:val="20"/>
        </w:rPr>
        <w:t>&gt;:</w:t>
      </w:r>
      <w:r w:rsidR="00265598">
        <w:rPr>
          <w:rFonts w:cstheme="minorHAnsi"/>
          <w:sz w:val="20"/>
          <w:szCs w:val="20"/>
        </w:rPr>
        <w:t xml:space="preserve"> DOCTYPE (DTD or Document Type Declaration) tells the browser to follow the standard in rendering HTML, CSS as well as how to execute script. Always use&lt;doctype html&gt; before &lt;html&gt;</w:t>
      </w:r>
    </w:p>
    <w:p w14:paraId="6808542D" w14:textId="510F59A3" w:rsidR="00E53DB8" w:rsidRDefault="00E53DB8" w:rsidP="007560A6">
      <w:pPr>
        <w:pStyle w:val="Default"/>
        <w:rPr>
          <w:rFonts w:cstheme="minorHAnsi"/>
          <w:sz w:val="20"/>
          <w:szCs w:val="20"/>
        </w:rPr>
      </w:pPr>
      <w:r>
        <w:rPr>
          <w:noProof/>
        </w:rPr>
        <w:drawing>
          <wp:inline distT="0" distB="0" distL="0" distR="0" wp14:anchorId="47B81BE3" wp14:editId="7D12B9E3">
            <wp:extent cx="3409950" cy="3152775"/>
            <wp:effectExtent l="0" t="0" r="0" b="9525"/>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45"/>
                    <a:stretch>
                      <a:fillRect/>
                    </a:stretch>
                  </pic:blipFill>
                  <pic:spPr>
                    <a:xfrm>
                      <a:off x="0" y="0"/>
                      <a:ext cx="3409950" cy="3152775"/>
                    </a:xfrm>
                    <a:prstGeom prst="rect">
                      <a:avLst/>
                    </a:prstGeom>
                  </pic:spPr>
                </pic:pic>
              </a:graphicData>
            </a:graphic>
          </wp:inline>
        </w:drawing>
      </w:r>
      <w:r w:rsidR="00265598">
        <w:rPr>
          <w:rFonts w:cstheme="minorHAnsi"/>
          <w:sz w:val="20"/>
          <w:szCs w:val="20"/>
        </w:rPr>
        <w:br/>
      </w:r>
      <w:r w:rsidR="00265598">
        <w:rPr>
          <w:rFonts w:cstheme="minorHAnsi"/>
          <w:sz w:val="20"/>
          <w:szCs w:val="20"/>
        </w:rPr>
        <w:br/>
      </w:r>
      <w:r>
        <w:rPr>
          <w:rFonts w:cstheme="minorHAnsi"/>
          <w:sz w:val="20"/>
          <w:szCs w:val="20"/>
        </w:rPr>
        <w:br/>
      </w:r>
      <w:hyperlink r:id="rId46" w:history="1">
        <w:r w:rsidRPr="00803ED6">
          <w:rPr>
            <w:rStyle w:val="Hyperlink"/>
            <w:rFonts w:cstheme="minorHAnsi"/>
            <w:sz w:val="20"/>
            <w:szCs w:val="20"/>
          </w:rPr>
          <w:t>https://www.w3schools.com/tags/tag_doctype.asp</w:t>
        </w:r>
      </w:hyperlink>
    </w:p>
    <w:p w14:paraId="3D8ECE6B" w14:textId="2AA968E1" w:rsidR="00E53DB8" w:rsidRPr="00E53DB8" w:rsidRDefault="007560A6" w:rsidP="007560A6">
      <w:pPr>
        <w:pStyle w:val="Default"/>
        <w:rPr>
          <w:rFonts w:asciiTheme="minorHAnsi" w:hAnsiTheme="minorHAnsi" w:cstheme="minorHAnsi"/>
          <w:sz w:val="20"/>
          <w:szCs w:val="20"/>
        </w:rPr>
      </w:pPr>
      <w:r>
        <w:rPr>
          <w:rFonts w:cstheme="minorHAnsi"/>
          <w:sz w:val="20"/>
          <w:szCs w:val="20"/>
        </w:rPr>
        <w:br/>
      </w:r>
      <w:r w:rsidR="00B266F3">
        <w:rPr>
          <w:rFonts w:cstheme="minorHAnsi"/>
          <w:b/>
          <w:bCs/>
          <w:sz w:val="20"/>
          <w:szCs w:val="20"/>
        </w:rPr>
        <w:t>3.</w:t>
      </w:r>
      <w:r w:rsidR="00B266F3" w:rsidRPr="007560A6">
        <w:rPr>
          <w:rFonts w:cstheme="minorHAnsi"/>
          <w:b/>
          <w:bCs/>
          <w:sz w:val="20"/>
          <w:szCs w:val="20"/>
        </w:rPr>
        <w:t>Follow whitelist approach</w:t>
      </w:r>
      <w:r w:rsidR="00B266F3">
        <w:rPr>
          <w:rFonts w:cstheme="minorHAnsi"/>
          <w:sz w:val="20"/>
          <w:szCs w:val="20"/>
        </w:rPr>
        <w:t xml:space="preserve">: Create a whitelist of all the allowed tags and tags that a web application should </w:t>
      </w:r>
      <w:r w:rsidR="00B266F3">
        <w:rPr>
          <w:rFonts w:cstheme="minorHAnsi"/>
          <w:sz w:val="20"/>
          <w:szCs w:val="20"/>
        </w:rPr>
        <w:lastRenderedPageBreak/>
        <w:t>accepts from a user and hence blacklist can be easily bypassed.</w:t>
      </w:r>
      <w:r w:rsidR="00F9179E">
        <w:rPr>
          <w:rFonts w:cstheme="minorHAnsi"/>
          <w:sz w:val="20"/>
          <w:szCs w:val="20"/>
        </w:rPr>
        <w:br/>
      </w:r>
      <w:r w:rsidR="00F9179E">
        <w:rPr>
          <w:rFonts w:cstheme="minorHAnsi"/>
          <w:sz w:val="20"/>
          <w:szCs w:val="20"/>
        </w:rPr>
        <w:br/>
      </w:r>
      <w:r w:rsidR="00B266F3">
        <w:rPr>
          <w:rFonts w:cstheme="minorHAnsi"/>
          <w:sz w:val="20"/>
          <w:szCs w:val="20"/>
        </w:rPr>
        <w:t>4</w:t>
      </w:r>
      <w:r w:rsidR="00F9179E">
        <w:rPr>
          <w:rFonts w:cstheme="minorHAnsi"/>
          <w:sz w:val="20"/>
          <w:szCs w:val="20"/>
        </w:rPr>
        <w:t xml:space="preserve">. </w:t>
      </w:r>
      <w:r w:rsidR="00E53DB8" w:rsidRPr="00E53DB8">
        <w:rPr>
          <w:rFonts w:asciiTheme="minorHAnsi" w:hAnsiTheme="minorHAnsi" w:cstheme="minorHAnsi"/>
          <w:b/>
          <w:bCs/>
          <w:sz w:val="20"/>
          <w:szCs w:val="20"/>
        </w:rPr>
        <w:t>Prevent CRLF Injection /HTTP response Splitting</w:t>
      </w:r>
      <w:r w:rsidR="00E53DB8">
        <w:rPr>
          <w:rFonts w:asciiTheme="minorHAnsi" w:hAnsiTheme="minorHAnsi" w:cstheme="minorHAnsi"/>
          <w:b/>
          <w:bCs/>
          <w:sz w:val="20"/>
          <w:szCs w:val="20"/>
        </w:rPr>
        <w:t xml:space="preserve">: </w:t>
      </w:r>
      <w:r w:rsidR="00E53DB8" w:rsidRPr="00E53DB8">
        <w:rPr>
          <w:rFonts w:asciiTheme="minorHAnsi" w:hAnsiTheme="minorHAnsi" w:cstheme="minorHAnsi"/>
          <w:sz w:val="20"/>
          <w:szCs w:val="20"/>
        </w:rPr>
        <w:t xml:space="preserve">Sanitize and encode all user supplied data properly before passing out through HTTP headers. CRLF Injection can destroy and bypass all </w:t>
      </w:r>
      <w:r w:rsidR="00B62AC4">
        <w:rPr>
          <w:rFonts w:asciiTheme="minorHAnsi" w:hAnsiTheme="minorHAnsi" w:cstheme="minorHAnsi"/>
          <w:sz w:val="20"/>
          <w:szCs w:val="20"/>
        </w:rPr>
        <w:t>the</w:t>
      </w:r>
      <w:r w:rsidR="00E53DB8" w:rsidRPr="00E53DB8">
        <w:rPr>
          <w:rFonts w:asciiTheme="minorHAnsi" w:hAnsiTheme="minorHAnsi" w:cstheme="minorHAnsi"/>
          <w:sz w:val="20"/>
          <w:szCs w:val="20"/>
        </w:rPr>
        <w:t xml:space="preserve"> security headers like CSP, X-XSS Protection etc.</w:t>
      </w:r>
    </w:p>
    <w:p w14:paraId="733F4A84" w14:textId="77777777" w:rsidR="00E53DB8" w:rsidRDefault="00E53DB8" w:rsidP="007560A6">
      <w:pPr>
        <w:pStyle w:val="Default"/>
        <w:rPr>
          <w:rFonts w:cstheme="minorHAnsi"/>
          <w:sz w:val="20"/>
          <w:szCs w:val="20"/>
        </w:rPr>
      </w:pPr>
    </w:p>
    <w:p w14:paraId="32746CE8" w14:textId="2EB8188D" w:rsidR="007560A6" w:rsidRPr="00E53DB8" w:rsidRDefault="00B266F3" w:rsidP="007560A6">
      <w:pPr>
        <w:pStyle w:val="Default"/>
        <w:rPr>
          <w:rFonts w:cstheme="minorHAnsi"/>
          <w:sz w:val="20"/>
          <w:szCs w:val="20"/>
        </w:rPr>
      </w:pPr>
      <w:r>
        <w:rPr>
          <w:rFonts w:cstheme="minorHAnsi"/>
          <w:b/>
          <w:bCs/>
          <w:sz w:val="20"/>
          <w:szCs w:val="20"/>
        </w:rPr>
        <w:t>5.</w:t>
      </w:r>
      <w:r w:rsidR="00F9179E" w:rsidRPr="00265598">
        <w:rPr>
          <w:rFonts w:cstheme="minorHAnsi"/>
          <w:b/>
          <w:bCs/>
          <w:sz w:val="20"/>
          <w:szCs w:val="20"/>
        </w:rPr>
        <w:t>Use appropriate response headers</w:t>
      </w:r>
      <w:r w:rsidR="007560A6">
        <w:rPr>
          <w:rFonts w:cstheme="minorHAnsi"/>
          <w:sz w:val="20"/>
          <w:szCs w:val="20"/>
        </w:rPr>
        <w:t xml:space="preserve">: </w:t>
      </w:r>
      <w:r w:rsidR="007560A6" w:rsidRPr="00A07360">
        <w:rPr>
          <w:rFonts w:asciiTheme="minorHAnsi" w:hAnsiTheme="minorHAnsi" w:cstheme="minorHAnsi"/>
          <w:sz w:val="20"/>
          <w:szCs w:val="20"/>
        </w:rPr>
        <w:t>To prevent XSS in HTTP responses that aren't intended to</w:t>
      </w:r>
    </w:p>
    <w:p w14:paraId="3782CA63" w14:textId="6171E4F2" w:rsidR="007560A6" w:rsidRPr="00A07360" w:rsidRDefault="007560A6" w:rsidP="007560A6">
      <w:pPr>
        <w:pStyle w:val="Default"/>
        <w:rPr>
          <w:rFonts w:asciiTheme="minorHAnsi" w:hAnsiTheme="minorHAnsi" w:cstheme="minorHAnsi"/>
          <w:sz w:val="20"/>
          <w:szCs w:val="20"/>
        </w:rPr>
      </w:pPr>
      <w:r w:rsidRPr="00A07360">
        <w:rPr>
          <w:rFonts w:asciiTheme="minorHAnsi" w:hAnsiTheme="minorHAnsi" w:cstheme="minorHAnsi"/>
          <w:sz w:val="20"/>
          <w:szCs w:val="20"/>
        </w:rPr>
        <w:t xml:space="preserve">contain any HTML or JavaScript, </w:t>
      </w:r>
      <w:r w:rsidR="00B62AC4">
        <w:rPr>
          <w:rFonts w:asciiTheme="minorHAnsi" w:hAnsiTheme="minorHAnsi" w:cstheme="minorHAnsi"/>
          <w:sz w:val="20"/>
          <w:szCs w:val="20"/>
        </w:rPr>
        <w:t>we</w:t>
      </w:r>
      <w:r w:rsidRPr="00A07360">
        <w:rPr>
          <w:rFonts w:asciiTheme="minorHAnsi" w:hAnsiTheme="minorHAnsi" w:cstheme="minorHAnsi"/>
          <w:sz w:val="20"/>
          <w:szCs w:val="20"/>
        </w:rPr>
        <w:t xml:space="preserve"> can use the Content Type and X Content Type Options headers to</w:t>
      </w:r>
    </w:p>
    <w:p w14:paraId="2F9B0418" w14:textId="2747B9C8" w:rsidR="007560A6" w:rsidRPr="00A07360" w:rsidRDefault="007560A6" w:rsidP="007560A6">
      <w:pPr>
        <w:pStyle w:val="Default"/>
        <w:rPr>
          <w:rFonts w:asciiTheme="minorHAnsi" w:hAnsiTheme="minorHAnsi" w:cstheme="minorHAnsi"/>
          <w:sz w:val="20"/>
          <w:szCs w:val="20"/>
        </w:rPr>
      </w:pPr>
      <w:r w:rsidRPr="00A07360">
        <w:rPr>
          <w:rFonts w:asciiTheme="minorHAnsi" w:hAnsiTheme="minorHAnsi" w:cstheme="minorHAnsi"/>
          <w:sz w:val="20"/>
          <w:szCs w:val="20"/>
        </w:rPr>
        <w:t xml:space="preserve">ensure that browsers interpret the responses in the way </w:t>
      </w:r>
      <w:r w:rsidR="00B62AC4">
        <w:rPr>
          <w:rFonts w:asciiTheme="minorHAnsi" w:hAnsiTheme="minorHAnsi" w:cstheme="minorHAnsi"/>
          <w:sz w:val="20"/>
          <w:szCs w:val="20"/>
        </w:rPr>
        <w:t>we</w:t>
      </w:r>
      <w:r w:rsidRPr="00A07360">
        <w:rPr>
          <w:rFonts w:asciiTheme="minorHAnsi" w:hAnsiTheme="minorHAnsi" w:cstheme="minorHAnsi"/>
          <w:sz w:val="20"/>
          <w:szCs w:val="20"/>
        </w:rPr>
        <w:t xml:space="preserve"> intend</w:t>
      </w:r>
      <w:r w:rsidR="00B62AC4">
        <w:rPr>
          <w:rFonts w:asciiTheme="minorHAnsi" w:hAnsiTheme="minorHAnsi" w:cstheme="minorHAnsi"/>
          <w:sz w:val="20"/>
          <w:szCs w:val="20"/>
        </w:rPr>
        <w:t xml:space="preserve"> to</w:t>
      </w:r>
      <w:r w:rsidRPr="00A07360">
        <w:rPr>
          <w:rFonts w:asciiTheme="minorHAnsi" w:hAnsiTheme="minorHAnsi" w:cstheme="minorHAnsi"/>
          <w:sz w:val="20"/>
          <w:szCs w:val="20"/>
        </w:rPr>
        <w:t>.</w:t>
      </w:r>
    </w:p>
    <w:p w14:paraId="52377DAC" w14:textId="237DCA51" w:rsidR="007560A6" w:rsidRPr="00A07360" w:rsidRDefault="00F9179E" w:rsidP="007560A6">
      <w:pPr>
        <w:pStyle w:val="Default"/>
        <w:rPr>
          <w:rFonts w:asciiTheme="minorHAnsi" w:hAnsiTheme="minorHAnsi" w:cstheme="minorHAnsi"/>
          <w:sz w:val="20"/>
          <w:szCs w:val="20"/>
        </w:rPr>
      </w:pPr>
      <w:r>
        <w:rPr>
          <w:rFonts w:cstheme="minorHAnsi"/>
          <w:sz w:val="20"/>
          <w:szCs w:val="20"/>
        </w:rPr>
        <w:br/>
      </w:r>
      <w:r w:rsidR="00B266F3">
        <w:rPr>
          <w:rFonts w:cstheme="minorHAnsi"/>
          <w:sz w:val="20"/>
          <w:szCs w:val="20"/>
        </w:rPr>
        <w:t>6</w:t>
      </w:r>
      <w:r>
        <w:rPr>
          <w:rFonts w:cstheme="minorHAnsi"/>
          <w:sz w:val="20"/>
          <w:szCs w:val="20"/>
        </w:rPr>
        <w:t xml:space="preserve">. </w:t>
      </w:r>
      <w:r w:rsidRPr="00265598">
        <w:rPr>
          <w:rFonts w:cstheme="minorHAnsi"/>
          <w:b/>
          <w:bCs/>
          <w:sz w:val="20"/>
          <w:szCs w:val="20"/>
        </w:rPr>
        <w:t>Content security policy</w:t>
      </w:r>
      <w:r w:rsidR="007560A6">
        <w:rPr>
          <w:rFonts w:cstheme="minorHAnsi"/>
          <w:sz w:val="20"/>
          <w:szCs w:val="20"/>
        </w:rPr>
        <w:t xml:space="preserve">: </w:t>
      </w:r>
      <w:r w:rsidR="007560A6" w:rsidRPr="00A07360">
        <w:rPr>
          <w:rFonts w:asciiTheme="minorHAnsi" w:hAnsiTheme="minorHAnsi" w:cstheme="minorHAnsi"/>
          <w:sz w:val="20"/>
          <w:szCs w:val="20"/>
        </w:rPr>
        <w:t xml:space="preserve">As a last line of </w:t>
      </w:r>
      <w:r w:rsidR="00B62AC4" w:rsidRPr="00A07360">
        <w:rPr>
          <w:rFonts w:asciiTheme="minorHAnsi" w:hAnsiTheme="minorHAnsi" w:cstheme="minorHAnsi"/>
          <w:sz w:val="20"/>
          <w:szCs w:val="20"/>
        </w:rPr>
        <w:t>defence,</w:t>
      </w:r>
      <w:r w:rsidR="007560A6">
        <w:rPr>
          <w:rFonts w:asciiTheme="minorHAnsi" w:hAnsiTheme="minorHAnsi" w:cstheme="minorHAnsi"/>
          <w:sz w:val="20"/>
          <w:szCs w:val="20"/>
        </w:rPr>
        <w:t xml:space="preserve"> we </w:t>
      </w:r>
      <w:r w:rsidR="007560A6" w:rsidRPr="00A07360">
        <w:rPr>
          <w:rFonts w:asciiTheme="minorHAnsi" w:hAnsiTheme="minorHAnsi" w:cstheme="minorHAnsi"/>
          <w:sz w:val="20"/>
          <w:szCs w:val="20"/>
        </w:rPr>
        <w:t xml:space="preserve">can </w:t>
      </w:r>
      <w:r w:rsidR="007560A6">
        <w:rPr>
          <w:rFonts w:asciiTheme="minorHAnsi" w:hAnsiTheme="minorHAnsi" w:cstheme="minorHAnsi"/>
          <w:sz w:val="20"/>
          <w:szCs w:val="20"/>
        </w:rPr>
        <w:t>also implement</w:t>
      </w:r>
      <w:r w:rsidR="007560A6" w:rsidRPr="00A07360">
        <w:rPr>
          <w:rFonts w:asciiTheme="minorHAnsi" w:hAnsiTheme="minorHAnsi" w:cstheme="minorHAnsi"/>
          <w:sz w:val="20"/>
          <w:szCs w:val="20"/>
        </w:rPr>
        <w:t xml:space="preserve"> Content Security Policy (CSP) to</w:t>
      </w:r>
    </w:p>
    <w:p w14:paraId="35DD111E" w14:textId="77777777" w:rsidR="007560A6" w:rsidRPr="00A07360" w:rsidRDefault="007560A6" w:rsidP="007560A6">
      <w:pPr>
        <w:pStyle w:val="Default"/>
        <w:rPr>
          <w:rFonts w:asciiTheme="minorHAnsi" w:hAnsiTheme="minorHAnsi" w:cstheme="minorHAnsi"/>
          <w:sz w:val="20"/>
          <w:szCs w:val="20"/>
        </w:rPr>
      </w:pPr>
      <w:r w:rsidRPr="00A07360">
        <w:rPr>
          <w:rFonts w:asciiTheme="minorHAnsi" w:hAnsiTheme="minorHAnsi" w:cstheme="minorHAnsi"/>
          <w:sz w:val="20"/>
          <w:szCs w:val="20"/>
        </w:rPr>
        <w:t>reduce the severity of any XSS vulnerabilities that still occur.</w:t>
      </w:r>
    </w:p>
    <w:p w14:paraId="0A019C34" w14:textId="6EA427CE" w:rsidR="007560A6" w:rsidRDefault="00F9179E" w:rsidP="007560A6">
      <w:pPr>
        <w:pStyle w:val="Default"/>
        <w:rPr>
          <w:rFonts w:asciiTheme="minorHAnsi" w:hAnsiTheme="minorHAnsi" w:cstheme="minorHAnsi"/>
          <w:sz w:val="20"/>
          <w:szCs w:val="20"/>
        </w:rPr>
      </w:pPr>
      <w:r>
        <w:rPr>
          <w:rFonts w:cstheme="minorHAnsi"/>
          <w:sz w:val="20"/>
          <w:szCs w:val="20"/>
        </w:rPr>
        <w:br/>
      </w:r>
      <w:hyperlink r:id="rId47" w:history="1">
        <w:r w:rsidR="007560A6" w:rsidRPr="00803ED6">
          <w:rPr>
            <w:rStyle w:val="Hyperlink"/>
            <w:rFonts w:asciiTheme="minorHAnsi" w:hAnsiTheme="minorHAnsi" w:cstheme="minorHAnsi"/>
            <w:sz w:val="20"/>
            <w:szCs w:val="20"/>
          </w:rPr>
          <w:t>https://portswigger.net/web</w:t>
        </w:r>
      </w:hyperlink>
      <w:r w:rsidR="007560A6" w:rsidRPr="007560A6">
        <w:rPr>
          <w:rFonts w:asciiTheme="minorHAnsi" w:hAnsiTheme="minorHAnsi" w:cstheme="minorHAnsi"/>
          <w:sz w:val="20"/>
          <w:szCs w:val="20"/>
        </w:rPr>
        <w:t xml:space="preserve"> </w:t>
      </w:r>
      <w:r w:rsidR="007560A6" w:rsidRPr="00A07360">
        <w:rPr>
          <w:rFonts w:asciiTheme="minorHAnsi" w:hAnsiTheme="minorHAnsi" w:cstheme="minorHAnsi"/>
          <w:sz w:val="20"/>
          <w:szCs w:val="20"/>
        </w:rPr>
        <w:t>security/cross site scripting</w:t>
      </w:r>
    </w:p>
    <w:p w14:paraId="397BBE71" w14:textId="7AD23E12" w:rsidR="007560A6" w:rsidRDefault="007560A6" w:rsidP="007560A6">
      <w:pPr>
        <w:pStyle w:val="Default"/>
        <w:rPr>
          <w:rFonts w:asciiTheme="minorHAnsi" w:hAnsiTheme="minorHAnsi" w:cstheme="minorHAnsi"/>
          <w:sz w:val="20"/>
          <w:szCs w:val="20"/>
        </w:rPr>
      </w:pPr>
    </w:p>
    <w:p w14:paraId="39C87874" w14:textId="77777777" w:rsidR="007560A6" w:rsidRPr="00A07360" w:rsidRDefault="007560A6" w:rsidP="007560A6">
      <w:pPr>
        <w:pStyle w:val="Default"/>
        <w:rPr>
          <w:rFonts w:asciiTheme="minorHAnsi" w:hAnsiTheme="minorHAnsi" w:cstheme="minorHAnsi"/>
          <w:sz w:val="20"/>
          <w:szCs w:val="20"/>
        </w:rPr>
      </w:pPr>
    </w:p>
    <w:p w14:paraId="763DCC5A" w14:textId="77777777" w:rsidR="007560A6" w:rsidRPr="00A07360" w:rsidRDefault="007560A6" w:rsidP="007560A6">
      <w:pPr>
        <w:pStyle w:val="Default"/>
        <w:rPr>
          <w:rFonts w:asciiTheme="minorHAnsi" w:hAnsiTheme="minorHAnsi" w:cstheme="minorHAnsi"/>
          <w:sz w:val="20"/>
          <w:szCs w:val="20"/>
        </w:rPr>
      </w:pPr>
    </w:p>
    <w:p w14:paraId="1EBD4269" w14:textId="77777777" w:rsidR="007560A6" w:rsidRPr="00A07360" w:rsidRDefault="007560A6" w:rsidP="007560A6">
      <w:pPr>
        <w:pStyle w:val="Default"/>
        <w:rPr>
          <w:rFonts w:asciiTheme="minorHAnsi" w:hAnsiTheme="minorHAnsi" w:cstheme="minorHAnsi"/>
          <w:sz w:val="20"/>
          <w:szCs w:val="20"/>
        </w:rPr>
      </w:pPr>
      <w:r w:rsidRPr="00A07360">
        <w:rPr>
          <w:rFonts w:asciiTheme="minorHAnsi" w:hAnsiTheme="minorHAnsi" w:cstheme="minorHAnsi"/>
          <w:sz w:val="20"/>
          <w:szCs w:val="20"/>
        </w:rPr>
        <w:t>https://owasp.org/www</w:t>
      </w:r>
    </w:p>
    <w:p w14:paraId="2FD41B7A" w14:textId="5B11314C" w:rsidR="00D87A09" w:rsidRDefault="00F9179E" w:rsidP="00D87A09">
      <w:pPr>
        <w:pStyle w:val="Default"/>
        <w:rPr>
          <w:rFonts w:cstheme="minorHAnsi"/>
          <w:sz w:val="20"/>
          <w:szCs w:val="20"/>
        </w:rPr>
      </w:pPr>
      <w:r>
        <w:rPr>
          <w:rFonts w:cstheme="minorHAnsi"/>
          <w:sz w:val="20"/>
          <w:szCs w:val="20"/>
        </w:rPr>
        <w:br/>
      </w:r>
      <w:r w:rsidR="00C13812">
        <w:rPr>
          <w:rFonts w:cstheme="minorHAnsi"/>
          <w:sz w:val="20"/>
          <w:szCs w:val="20"/>
        </w:rPr>
        <w:t xml:space="preserve"> </w:t>
      </w:r>
      <w:r>
        <w:rPr>
          <w:rFonts w:cstheme="minorHAnsi"/>
          <w:sz w:val="20"/>
          <w:szCs w:val="20"/>
        </w:rPr>
        <w:br/>
      </w:r>
      <w:r>
        <w:rPr>
          <w:rFonts w:cstheme="minorHAnsi"/>
          <w:sz w:val="20"/>
          <w:szCs w:val="20"/>
        </w:rPr>
        <w:br/>
      </w:r>
      <w:r>
        <w:rPr>
          <w:rFonts w:cstheme="minorHAnsi"/>
          <w:sz w:val="20"/>
          <w:szCs w:val="20"/>
        </w:rPr>
        <w:br/>
        <w:t xml:space="preserve">CSRF </w:t>
      </w:r>
      <w:r w:rsidRPr="0070260F">
        <w:rPr>
          <w:rFonts w:cstheme="minorHAnsi"/>
          <w:sz w:val="20"/>
          <w:szCs w:val="20"/>
        </w:rPr>
        <w:t>defences with examples:</w:t>
      </w:r>
      <w:r>
        <w:rPr>
          <w:rFonts w:cstheme="minorHAnsi"/>
          <w:sz w:val="20"/>
          <w:szCs w:val="20"/>
        </w:rPr>
        <w:br/>
      </w:r>
      <w:proofErr w:type="gramStart"/>
      <w:r w:rsidRPr="00A43AB0">
        <w:rPr>
          <w:rFonts w:cstheme="minorHAnsi"/>
          <w:b/>
          <w:bCs/>
          <w:sz w:val="20"/>
          <w:szCs w:val="20"/>
        </w:rPr>
        <w:t>1.Employ</w:t>
      </w:r>
      <w:proofErr w:type="gramEnd"/>
      <w:r w:rsidRPr="00A43AB0">
        <w:rPr>
          <w:rFonts w:cstheme="minorHAnsi"/>
          <w:b/>
          <w:bCs/>
          <w:sz w:val="20"/>
          <w:szCs w:val="20"/>
        </w:rPr>
        <w:t xml:space="preserve"> anti-forgery tokens  (request verification tokens)</w:t>
      </w:r>
      <w:r w:rsidR="00D87A09">
        <w:rPr>
          <w:rFonts w:cstheme="minorHAnsi"/>
          <w:b/>
          <w:bCs/>
          <w:sz w:val="20"/>
          <w:szCs w:val="20"/>
        </w:rPr>
        <w:t xml:space="preserve"> : </w:t>
      </w:r>
      <w:r w:rsidR="00D87A09">
        <w:rPr>
          <w:rFonts w:cstheme="minorHAnsi"/>
          <w:sz w:val="20"/>
          <w:szCs w:val="20"/>
        </w:rPr>
        <w:t>CSRF token can be prevented CSRF since the attacker cannot validate the request with the server. For Synchronised T</w:t>
      </w:r>
      <w:r w:rsidR="00D87A09" w:rsidRPr="00D87A09">
        <w:rPr>
          <w:rFonts w:cstheme="minorHAnsi"/>
          <w:sz w:val="20"/>
          <w:szCs w:val="20"/>
        </w:rPr>
        <w:t>oken Pattern, CSRF tokens should not be transmitted using cookies. The CSRF token can be transmitted to the client as part of a response payload, such as a HTML or JSON response</w:t>
      </w:r>
      <w:r w:rsidR="00D87A09">
        <w:rPr>
          <w:rFonts w:cstheme="minorHAnsi"/>
          <w:sz w:val="20"/>
          <w:szCs w:val="20"/>
        </w:rPr>
        <w:t>.</w:t>
      </w:r>
      <w:r w:rsidR="00D87A09">
        <w:rPr>
          <w:rFonts w:cstheme="minorHAnsi"/>
          <w:sz w:val="20"/>
          <w:szCs w:val="20"/>
        </w:rPr>
        <w:br/>
        <w:t xml:space="preserve"> </w:t>
      </w:r>
      <w:proofErr w:type="spellStart"/>
      <w:r w:rsidR="00D87A09">
        <w:rPr>
          <w:rFonts w:cstheme="minorHAnsi"/>
          <w:sz w:val="20"/>
          <w:szCs w:val="20"/>
        </w:rPr>
        <w:t>Eg.</w:t>
      </w:r>
      <w:proofErr w:type="spellEnd"/>
      <w:r w:rsidR="00D87A09">
        <w:rPr>
          <w:rFonts w:cstheme="minorHAnsi"/>
          <w:sz w:val="20"/>
          <w:szCs w:val="20"/>
        </w:rPr>
        <w:t xml:space="preserve"> </w:t>
      </w:r>
    </w:p>
    <w:p w14:paraId="5A8B35BE" w14:textId="77777777" w:rsidR="00D87A09" w:rsidRDefault="00D87A09" w:rsidP="00D87A09">
      <w:pPr>
        <w:pStyle w:val="Default"/>
        <w:rPr>
          <w:rFonts w:cstheme="minorHAnsi"/>
          <w:sz w:val="20"/>
          <w:szCs w:val="20"/>
        </w:rPr>
      </w:pPr>
    </w:p>
    <w:p w14:paraId="32F939E5" w14:textId="772ED416" w:rsidR="00D87A09" w:rsidRPr="00D87A09" w:rsidRDefault="00D87A09" w:rsidP="00D87A09">
      <w:pPr>
        <w:pStyle w:val="Default"/>
        <w:rPr>
          <w:rFonts w:cstheme="minorHAnsi"/>
          <w:sz w:val="20"/>
          <w:szCs w:val="20"/>
        </w:rPr>
      </w:pPr>
      <w:r w:rsidRPr="00D87A09">
        <w:rPr>
          <w:rFonts w:cstheme="minorHAnsi"/>
          <w:sz w:val="20"/>
          <w:szCs w:val="20"/>
        </w:rPr>
        <w:t>&lt;form action="/transfer.do" method="post"&gt;</w:t>
      </w:r>
    </w:p>
    <w:p w14:paraId="1E2ED6BE" w14:textId="77777777" w:rsidR="00D87A09" w:rsidRPr="00D87A09" w:rsidRDefault="00D87A09" w:rsidP="00D87A09">
      <w:pPr>
        <w:pStyle w:val="Default"/>
        <w:rPr>
          <w:rFonts w:cstheme="minorHAnsi"/>
          <w:sz w:val="20"/>
          <w:szCs w:val="20"/>
        </w:rPr>
      </w:pPr>
      <w:r w:rsidRPr="00D87A09">
        <w:rPr>
          <w:rFonts w:cstheme="minorHAnsi"/>
          <w:sz w:val="20"/>
          <w:szCs w:val="20"/>
        </w:rPr>
        <w:t>&lt;input type="hidden" name="</w:t>
      </w:r>
      <w:proofErr w:type="spellStart"/>
      <w:r w:rsidRPr="00D87A09">
        <w:rPr>
          <w:rFonts w:cstheme="minorHAnsi"/>
          <w:sz w:val="20"/>
          <w:szCs w:val="20"/>
        </w:rPr>
        <w:t>CSRFToken</w:t>
      </w:r>
      <w:proofErr w:type="spellEnd"/>
      <w:r w:rsidRPr="00D87A09">
        <w:rPr>
          <w:rFonts w:cstheme="minorHAnsi"/>
          <w:sz w:val="20"/>
          <w:szCs w:val="20"/>
        </w:rPr>
        <w:t>" value="OWY4NmQwODE4ODRjN2Q2NTlhMmZlYWEwYzU1YWQwMTVhM2JmNGYxYjJiMGI4MjJjZDE1ZDZMGYwMGEwOA=="&gt;</w:t>
      </w:r>
    </w:p>
    <w:p w14:paraId="05F0F49E" w14:textId="77777777" w:rsidR="00D87A09" w:rsidRPr="00D87A09" w:rsidRDefault="00D87A09" w:rsidP="00D87A09">
      <w:pPr>
        <w:pStyle w:val="Default"/>
        <w:rPr>
          <w:rFonts w:cstheme="minorHAnsi"/>
          <w:sz w:val="20"/>
          <w:szCs w:val="20"/>
        </w:rPr>
      </w:pPr>
      <w:r w:rsidRPr="00D87A09">
        <w:rPr>
          <w:rFonts w:cstheme="minorHAnsi"/>
          <w:sz w:val="20"/>
          <w:szCs w:val="20"/>
        </w:rPr>
        <w:t>[...]</w:t>
      </w:r>
    </w:p>
    <w:p w14:paraId="6E796E0D" w14:textId="0BF7087A" w:rsidR="00F9179E" w:rsidRDefault="00D87A09" w:rsidP="00D87A09">
      <w:pPr>
        <w:pStyle w:val="Default"/>
        <w:rPr>
          <w:sz w:val="20"/>
          <w:szCs w:val="20"/>
        </w:rPr>
      </w:pPr>
      <w:r w:rsidRPr="00D87A09">
        <w:rPr>
          <w:rFonts w:cstheme="minorHAnsi"/>
          <w:sz w:val="20"/>
          <w:szCs w:val="20"/>
        </w:rPr>
        <w:t>&lt;/form&gt;</w:t>
      </w:r>
      <w:r>
        <w:rPr>
          <w:rFonts w:cstheme="minorHAnsi"/>
          <w:sz w:val="20"/>
          <w:szCs w:val="20"/>
        </w:rPr>
        <w:br/>
      </w:r>
      <w:r>
        <w:rPr>
          <w:rFonts w:cstheme="minorHAnsi"/>
          <w:sz w:val="20"/>
          <w:szCs w:val="20"/>
        </w:rPr>
        <w:br/>
      </w:r>
      <w:r w:rsidRPr="00D87A09">
        <w:rPr>
          <w:sz w:val="20"/>
          <w:szCs w:val="20"/>
        </w:rPr>
        <w:t>Inserting the CSRF token in the custom HTTP request header via JavaScript is considered more secure than adding the token in the hidden field form parameter because it uses custom request headers</w:t>
      </w:r>
      <w:r>
        <w:rPr>
          <w:sz w:val="20"/>
          <w:szCs w:val="20"/>
        </w:rPr>
        <w:br/>
      </w:r>
      <w:hyperlink r:id="rId48" w:anchor="synchronizer-token-pattern" w:history="1">
        <w:r w:rsidRPr="00803ED6">
          <w:rPr>
            <w:rStyle w:val="Hyperlink"/>
            <w:sz w:val="20"/>
            <w:szCs w:val="20"/>
          </w:rPr>
          <w:t>https://cheatsheetseries.owasp.org/cheatsheets/Cross-Site_Request_Forgery_Prevention_Cheat_Sheet.html#synchronizer-token-pattern</w:t>
        </w:r>
      </w:hyperlink>
    </w:p>
    <w:p w14:paraId="34750055" w14:textId="77777777" w:rsidR="00D87A09" w:rsidRPr="00D87A09" w:rsidRDefault="00D87A09" w:rsidP="00D87A09">
      <w:pPr>
        <w:pStyle w:val="Default"/>
        <w:rPr>
          <w:sz w:val="20"/>
          <w:szCs w:val="20"/>
        </w:rPr>
      </w:pPr>
    </w:p>
    <w:p w14:paraId="02CF724F" w14:textId="6B60E45D" w:rsidR="002A22CE" w:rsidRDefault="00F9179E" w:rsidP="00D87A09">
      <w:pPr>
        <w:adjustRightInd w:val="0"/>
        <w:spacing w:after="708"/>
        <w:rPr>
          <w:rFonts w:cstheme="minorHAnsi"/>
          <w:b/>
          <w:bCs/>
          <w:sz w:val="20"/>
          <w:szCs w:val="20"/>
        </w:rPr>
      </w:pPr>
      <w:r w:rsidRPr="00A43AB0">
        <w:rPr>
          <w:rFonts w:cstheme="minorHAnsi"/>
          <w:b/>
          <w:bCs/>
          <w:sz w:val="20"/>
          <w:szCs w:val="20"/>
        </w:rPr>
        <w:t>2.</w:t>
      </w:r>
      <w:r w:rsidR="002A22CE">
        <w:rPr>
          <w:rFonts w:cstheme="minorHAnsi"/>
          <w:b/>
          <w:bCs/>
          <w:sz w:val="20"/>
          <w:szCs w:val="20"/>
        </w:rPr>
        <w:t>Identifying Source Origin : ( via Origin and referrer header)</w:t>
      </w:r>
    </w:p>
    <w:p w14:paraId="1B7B46DC" w14:textId="77777777" w:rsidR="00B62AC4" w:rsidRDefault="00F9179E" w:rsidP="00D87A09">
      <w:pPr>
        <w:adjustRightInd w:val="0"/>
        <w:spacing w:after="708"/>
        <w:rPr>
          <w:rFonts w:cstheme="minorHAnsi"/>
          <w:sz w:val="20"/>
          <w:szCs w:val="20"/>
        </w:rPr>
      </w:pPr>
      <w:r w:rsidRPr="00A43AB0">
        <w:rPr>
          <w:rFonts w:cstheme="minorHAnsi"/>
          <w:b/>
          <w:bCs/>
          <w:sz w:val="20"/>
          <w:szCs w:val="20"/>
        </w:rPr>
        <w:t>V</w:t>
      </w:r>
      <w:r w:rsidR="00D87A09">
        <w:rPr>
          <w:rFonts w:cstheme="minorHAnsi"/>
          <w:b/>
          <w:bCs/>
          <w:sz w:val="20"/>
          <w:szCs w:val="20"/>
        </w:rPr>
        <w:t>erify</w:t>
      </w:r>
      <w:r w:rsidRPr="00A43AB0">
        <w:rPr>
          <w:rFonts w:cstheme="minorHAnsi"/>
          <w:b/>
          <w:bCs/>
          <w:sz w:val="20"/>
          <w:szCs w:val="20"/>
        </w:rPr>
        <w:t xml:space="preserve"> the referrer</w:t>
      </w:r>
      <w:r w:rsidR="00D87A09">
        <w:rPr>
          <w:rFonts w:cstheme="minorHAnsi"/>
          <w:b/>
          <w:bCs/>
          <w:sz w:val="20"/>
          <w:szCs w:val="20"/>
        </w:rPr>
        <w:t xml:space="preserve"> header </w:t>
      </w:r>
      <w:r w:rsidR="00D87A09" w:rsidRPr="00D87A09">
        <w:rPr>
          <w:rFonts w:cstheme="minorHAnsi"/>
          <w:sz w:val="20"/>
          <w:szCs w:val="20"/>
        </w:rPr>
        <w:t>: If the Origin header is not present, verify the hostname in the Referrer header matches the target origin. This method of CSRF mitigation is also commonly used with unauthenticated requests, such as requests made prior to establishing a session state, which is required to keep track of a synchronization token.</w:t>
      </w:r>
    </w:p>
    <w:p w14:paraId="308B5686" w14:textId="7D615EB5" w:rsidR="00D87A09" w:rsidRPr="002A22CE" w:rsidRDefault="002A22CE" w:rsidP="00D87A09">
      <w:pPr>
        <w:adjustRightInd w:val="0"/>
        <w:spacing w:after="708"/>
        <w:rPr>
          <w:rFonts w:cstheme="minorHAnsi"/>
          <w:b/>
          <w:bCs/>
          <w:sz w:val="20"/>
          <w:szCs w:val="20"/>
        </w:rPr>
      </w:pPr>
      <w:r>
        <w:rPr>
          <w:rFonts w:cstheme="minorHAnsi"/>
          <w:b/>
          <w:bCs/>
          <w:sz w:val="20"/>
          <w:szCs w:val="20"/>
        </w:rPr>
        <w:t xml:space="preserve">Verify Origin Header: </w:t>
      </w:r>
      <w:r w:rsidRPr="002A22CE">
        <w:rPr>
          <w:rFonts w:cstheme="minorHAnsi"/>
          <w:sz w:val="20"/>
          <w:szCs w:val="20"/>
        </w:rPr>
        <w:t>If the Origin header is present, verify that its value matches the target origin. Unlike the Referrer, the Origin header will be present in HTTP requests that originate from an HTTPS URL.</w:t>
      </w:r>
    </w:p>
    <w:p w14:paraId="437FD5D2" w14:textId="15ADBE48" w:rsidR="00F9179E" w:rsidRDefault="00D87A09" w:rsidP="00D87A09">
      <w:pPr>
        <w:adjustRightInd w:val="0"/>
        <w:spacing w:after="708"/>
        <w:rPr>
          <w:rFonts w:cstheme="minorHAnsi"/>
          <w:b/>
          <w:bCs/>
          <w:sz w:val="20"/>
          <w:szCs w:val="20"/>
        </w:rPr>
      </w:pPr>
      <w:r w:rsidRPr="00D87A09">
        <w:rPr>
          <w:rFonts w:cstheme="minorHAnsi"/>
          <w:sz w:val="20"/>
          <w:szCs w:val="20"/>
        </w:rPr>
        <w:t xml:space="preserve">In both cases, make sure the target origin check is strong. For example, if </w:t>
      </w:r>
      <w:r w:rsidR="00B62AC4">
        <w:rPr>
          <w:rFonts w:cstheme="minorHAnsi"/>
          <w:sz w:val="20"/>
          <w:szCs w:val="20"/>
        </w:rPr>
        <w:t>the</w:t>
      </w:r>
      <w:r w:rsidRPr="00D87A09">
        <w:rPr>
          <w:rFonts w:cstheme="minorHAnsi"/>
          <w:sz w:val="20"/>
          <w:szCs w:val="20"/>
        </w:rPr>
        <w:t xml:space="preserve"> site is </w:t>
      </w:r>
      <w:r w:rsidR="002A22CE">
        <w:rPr>
          <w:rFonts w:cstheme="minorHAnsi"/>
          <w:sz w:val="20"/>
          <w:szCs w:val="20"/>
        </w:rPr>
        <w:t>hacker</w:t>
      </w:r>
      <w:r w:rsidRPr="00D87A09">
        <w:rPr>
          <w:rFonts w:cstheme="minorHAnsi"/>
          <w:sz w:val="20"/>
          <w:szCs w:val="20"/>
        </w:rPr>
        <w:t>.</w:t>
      </w:r>
      <w:r w:rsidR="002A22CE">
        <w:rPr>
          <w:rFonts w:cstheme="minorHAnsi"/>
          <w:sz w:val="20"/>
          <w:szCs w:val="20"/>
        </w:rPr>
        <w:t>com</w:t>
      </w:r>
      <w:r w:rsidRPr="00D87A09">
        <w:rPr>
          <w:rFonts w:cstheme="minorHAnsi"/>
          <w:sz w:val="20"/>
          <w:szCs w:val="20"/>
        </w:rPr>
        <w:t xml:space="preserve"> make sure </w:t>
      </w:r>
      <w:r w:rsidR="002A22CE">
        <w:rPr>
          <w:rFonts w:cstheme="minorHAnsi"/>
          <w:sz w:val="20"/>
          <w:szCs w:val="20"/>
        </w:rPr>
        <w:t>hacker</w:t>
      </w:r>
      <w:r w:rsidRPr="00D87A09">
        <w:rPr>
          <w:rFonts w:cstheme="minorHAnsi"/>
          <w:sz w:val="20"/>
          <w:szCs w:val="20"/>
        </w:rPr>
        <w:t xml:space="preserve">.org.attacker.com does not pass </w:t>
      </w:r>
      <w:r w:rsidR="00B62AC4">
        <w:rPr>
          <w:rFonts w:cstheme="minorHAnsi"/>
          <w:sz w:val="20"/>
          <w:szCs w:val="20"/>
        </w:rPr>
        <w:t>the</w:t>
      </w:r>
      <w:r w:rsidRPr="00D87A09">
        <w:rPr>
          <w:rFonts w:cstheme="minorHAnsi"/>
          <w:sz w:val="20"/>
          <w:szCs w:val="20"/>
        </w:rPr>
        <w:t xml:space="preserve"> origin check (</w:t>
      </w:r>
      <w:proofErr w:type="spellStart"/>
      <w:r w:rsidRPr="00D87A09">
        <w:rPr>
          <w:rFonts w:cstheme="minorHAnsi"/>
          <w:sz w:val="20"/>
          <w:szCs w:val="20"/>
        </w:rPr>
        <w:t>i.e</w:t>
      </w:r>
      <w:proofErr w:type="spellEnd"/>
      <w:r w:rsidRPr="00D87A09">
        <w:rPr>
          <w:rFonts w:cstheme="minorHAnsi"/>
          <w:sz w:val="20"/>
          <w:szCs w:val="20"/>
        </w:rPr>
        <w:t xml:space="preserve">, match through the trailing / after the origin to make sure </w:t>
      </w:r>
      <w:r w:rsidR="00B62AC4">
        <w:rPr>
          <w:rFonts w:cstheme="minorHAnsi"/>
          <w:sz w:val="20"/>
          <w:szCs w:val="20"/>
        </w:rPr>
        <w:t>we</w:t>
      </w:r>
      <w:r w:rsidRPr="00D87A09">
        <w:rPr>
          <w:rFonts w:cstheme="minorHAnsi"/>
          <w:sz w:val="20"/>
          <w:szCs w:val="20"/>
        </w:rPr>
        <w:t xml:space="preserve"> are matching against the entire origin).If neither of these headers are present, </w:t>
      </w:r>
      <w:r w:rsidR="00681D68">
        <w:rPr>
          <w:rFonts w:cstheme="minorHAnsi"/>
          <w:sz w:val="20"/>
          <w:szCs w:val="20"/>
        </w:rPr>
        <w:t>we</w:t>
      </w:r>
      <w:r w:rsidRPr="00D87A09">
        <w:rPr>
          <w:rFonts w:cstheme="minorHAnsi"/>
          <w:sz w:val="20"/>
          <w:szCs w:val="20"/>
        </w:rPr>
        <w:t xml:space="preserve"> can either accept or block the request. </w:t>
      </w:r>
      <w:r w:rsidR="002A22CE">
        <w:rPr>
          <w:rFonts w:cstheme="minorHAnsi"/>
          <w:sz w:val="20"/>
          <w:szCs w:val="20"/>
        </w:rPr>
        <w:t>It is</w:t>
      </w:r>
      <w:r w:rsidRPr="00D87A09">
        <w:rPr>
          <w:rFonts w:cstheme="minorHAnsi"/>
          <w:sz w:val="20"/>
          <w:szCs w:val="20"/>
        </w:rPr>
        <w:t xml:space="preserve"> recommend</w:t>
      </w:r>
      <w:r w:rsidR="002A22CE">
        <w:rPr>
          <w:rFonts w:cstheme="minorHAnsi"/>
          <w:sz w:val="20"/>
          <w:szCs w:val="20"/>
        </w:rPr>
        <w:t>ed</w:t>
      </w:r>
      <w:r w:rsidRPr="00D87A09">
        <w:rPr>
          <w:rFonts w:cstheme="minorHAnsi"/>
          <w:sz w:val="20"/>
          <w:szCs w:val="20"/>
        </w:rPr>
        <w:t xml:space="preserve"> </w:t>
      </w:r>
      <w:r w:rsidR="002A22CE">
        <w:rPr>
          <w:rFonts w:cstheme="minorHAnsi"/>
          <w:sz w:val="20"/>
          <w:szCs w:val="20"/>
        </w:rPr>
        <w:t xml:space="preserve">to </w:t>
      </w:r>
      <w:r w:rsidRPr="00D87A09">
        <w:rPr>
          <w:rFonts w:cstheme="minorHAnsi"/>
          <w:sz w:val="20"/>
          <w:szCs w:val="20"/>
        </w:rPr>
        <w:t xml:space="preserve">block. </w:t>
      </w:r>
    </w:p>
    <w:p w14:paraId="642C83F9" w14:textId="77777777" w:rsidR="00D87A09" w:rsidRPr="00D87A09" w:rsidRDefault="00D87A09" w:rsidP="00F9179E">
      <w:pPr>
        <w:adjustRightInd w:val="0"/>
        <w:spacing w:after="708"/>
        <w:rPr>
          <w:rFonts w:cstheme="minorHAnsi"/>
          <w:sz w:val="20"/>
          <w:szCs w:val="20"/>
        </w:rPr>
      </w:pPr>
    </w:p>
    <w:p w14:paraId="55E8EDD6" w14:textId="77777777" w:rsidR="00F9179E" w:rsidRPr="00A07360" w:rsidRDefault="00F9179E" w:rsidP="00F9179E">
      <w:pPr>
        <w:adjustRightInd w:val="0"/>
        <w:spacing w:after="263"/>
        <w:rPr>
          <w:rFonts w:cstheme="minorHAnsi"/>
          <w:color w:val="000000"/>
          <w:sz w:val="20"/>
          <w:szCs w:val="20"/>
        </w:rPr>
      </w:pPr>
      <w:r w:rsidRPr="008943BF">
        <w:rPr>
          <w:rFonts w:cstheme="minorHAnsi"/>
          <w:color w:val="000000"/>
          <w:sz w:val="20"/>
          <w:szCs w:val="20"/>
          <w:u w:val="single"/>
        </w:rPr>
        <w:br/>
      </w:r>
      <w:r w:rsidRPr="008943BF">
        <w:rPr>
          <w:rFonts w:cstheme="minorHAnsi"/>
          <w:color w:val="365F91" w:themeColor="accent1" w:themeShade="BF"/>
          <w:sz w:val="20"/>
          <w:szCs w:val="20"/>
          <w:u w:val="single"/>
        </w:rPr>
        <w:t>https://portswigger.net/web-security/csrf/xss-vs-csrf#:~:text=What%20is%20the%20difference%20between,they%20do%20not%20intend%20to.</w:t>
      </w:r>
      <w:r>
        <w:rPr>
          <w:rFonts w:cstheme="minorHAnsi"/>
          <w:color w:val="365F91" w:themeColor="accent1" w:themeShade="BF"/>
          <w:sz w:val="20"/>
          <w:szCs w:val="20"/>
          <w:u w:val="single"/>
        </w:rPr>
        <w:br/>
      </w:r>
      <w:r w:rsidRPr="0070260F">
        <w:rPr>
          <w:rFonts w:cstheme="minorHAnsi"/>
          <w:color w:val="000000" w:themeColor="text1"/>
          <w:sz w:val="20"/>
          <w:szCs w:val="20"/>
          <w:u w:val="single"/>
        </w:rPr>
        <w:br/>
        <w:t>--------------------------------------------------------------------------------------------------------------------</w:t>
      </w:r>
      <w:r w:rsidRPr="008943BF">
        <w:rPr>
          <w:rFonts w:cstheme="minorHAnsi"/>
          <w:color w:val="365F91" w:themeColor="accent1" w:themeShade="BF"/>
          <w:sz w:val="20"/>
          <w:szCs w:val="20"/>
          <w:u w:val="single"/>
        </w:rPr>
        <w:br/>
      </w:r>
      <w:r>
        <w:rPr>
          <w:rFonts w:cstheme="minorHAnsi"/>
          <w:color w:val="000000"/>
          <w:sz w:val="20"/>
          <w:szCs w:val="20"/>
        </w:rPr>
        <w:br/>
      </w:r>
      <w:r w:rsidRPr="00A07360">
        <w:rPr>
          <w:rFonts w:cstheme="minorHAnsi"/>
          <w:color w:val="000000"/>
          <w:sz w:val="20"/>
          <w:szCs w:val="20"/>
        </w:rPr>
        <w:t xml:space="preserve">What the attacks have in common is that one site tries to act </w:t>
      </w:r>
      <w:proofErr w:type="spellStart"/>
      <w:r w:rsidRPr="00A07360">
        <w:rPr>
          <w:rFonts w:cstheme="minorHAnsi"/>
          <w:color w:val="000000"/>
          <w:sz w:val="20"/>
          <w:szCs w:val="20"/>
        </w:rPr>
        <w:t>withtheprivileges</w:t>
      </w:r>
      <w:proofErr w:type="spellEnd"/>
      <w:r w:rsidRPr="00A07360">
        <w:rPr>
          <w:rFonts w:cstheme="minorHAnsi"/>
          <w:color w:val="000000"/>
          <w:sz w:val="20"/>
          <w:szCs w:val="20"/>
        </w:rPr>
        <w:t xml:space="preserve"> of another site, hence the </w:t>
      </w:r>
      <w:proofErr w:type="spellStart"/>
      <w:r w:rsidRPr="00A07360">
        <w:rPr>
          <w:rFonts w:cstheme="minorHAnsi"/>
          <w:color w:val="000000"/>
          <w:sz w:val="20"/>
          <w:szCs w:val="20"/>
        </w:rPr>
        <w:t>phrasecross</w:t>
      </w:r>
      <w:proofErr w:type="spellEnd"/>
      <w:r w:rsidRPr="00A07360">
        <w:rPr>
          <w:rFonts w:cstheme="minorHAnsi"/>
          <w:color w:val="000000"/>
          <w:sz w:val="20"/>
          <w:szCs w:val="20"/>
        </w:rPr>
        <w:t>-site.</w:t>
      </w:r>
    </w:p>
    <w:p w14:paraId="63F90C86" w14:textId="77777777" w:rsidR="00F9179E" w:rsidRPr="00A07360" w:rsidRDefault="00F9179E" w:rsidP="00F9179E">
      <w:pPr>
        <w:adjustRightInd w:val="0"/>
        <w:spacing w:after="263"/>
        <w:rPr>
          <w:rFonts w:cstheme="minorHAnsi"/>
          <w:color w:val="000000"/>
          <w:sz w:val="20"/>
          <w:szCs w:val="20"/>
        </w:rPr>
      </w:pPr>
      <w:r w:rsidRPr="00A07360">
        <w:rPr>
          <w:rFonts w:cstheme="minorHAnsi"/>
          <w:color w:val="000000"/>
          <w:sz w:val="20"/>
          <w:szCs w:val="20"/>
        </w:rPr>
        <w:t></w:t>
      </w:r>
      <w:proofErr w:type="spellStart"/>
      <w:r w:rsidRPr="00A07360">
        <w:rPr>
          <w:rFonts w:cstheme="minorHAnsi"/>
          <w:b/>
          <w:bCs/>
          <w:color w:val="000000"/>
          <w:sz w:val="20"/>
          <w:szCs w:val="20"/>
        </w:rPr>
        <w:t>XSS</w:t>
      </w:r>
      <w:r w:rsidRPr="00A07360">
        <w:rPr>
          <w:rFonts w:cstheme="minorHAnsi"/>
          <w:color w:val="000000"/>
          <w:sz w:val="20"/>
          <w:szCs w:val="20"/>
        </w:rPr>
        <w:t>works</w:t>
      </w:r>
      <w:proofErr w:type="spellEnd"/>
      <w:r w:rsidRPr="00A07360">
        <w:rPr>
          <w:rFonts w:cstheme="minorHAnsi"/>
          <w:color w:val="000000"/>
          <w:sz w:val="20"/>
          <w:szCs w:val="20"/>
        </w:rPr>
        <w:t xml:space="preserve"> by exploiting the trust a browser has in data sent to it from a legitimate  website.</w:t>
      </w:r>
    </w:p>
    <w:p w14:paraId="64624C17" w14:textId="77777777" w:rsidR="00F9179E" w:rsidRPr="00A07360" w:rsidRDefault="00F9179E" w:rsidP="00F9179E">
      <w:pPr>
        <w:adjustRightInd w:val="0"/>
        <w:spacing w:after="263"/>
        <w:rPr>
          <w:rFonts w:cstheme="minorHAnsi"/>
          <w:color w:val="000000"/>
          <w:sz w:val="20"/>
          <w:szCs w:val="20"/>
        </w:rPr>
      </w:pPr>
      <w:proofErr w:type="spellStart"/>
      <w:r w:rsidRPr="00A07360">
        <w:rPr>
          <w:rFonts w:cstheme="minorHAnsi"/>
          <w:color w:val="000000"/>
          <w:sz w:val="20"/>
          <w:szCs w:val="20"/>
        </w:rPr>
        <w:t>othe</w:t>
      </w:r>
      <w:proofErr w:type="spellEnd"/>
      <w:r w:rsidRPr="00A07360">
        <w:rPr>
          <w:rFonts w:cstheme="minorHAnsi"/>
          <w:color w:val="000000"/>
          <w:sz w:val="20"/>
          <w:szCs w:val="20"/>
        </w:rPr>
        <w:t xml:space="preserve"> attacker </w:t>
      </w:r>
      <w:proofErr w:type="spellStart"/>
      <w:r w:rsidRPr="00A07360">
        <w:rPr>
          <w:rFonts w:cstheme="minorHAnsi"/>
          <w:color w:val="000000"/>
          <w:sz w:val="20"/>
          <w:szCs w:val="20"/>
        </w:rPr>
        <w:t>triesto</w:t>
      </w:r>
      <w:proofErr w:type="spellEnd"/>
      <w:r w:rsidRPr="00A07360">
        <w:rPr>
          <w:rFonts w:cstheme="minorHAnsi"/>
          <w:color w:val="000000"/>
          <w:sz w:val="20"/>
          <w:szCs w:val="20"/>
        </w:rPr>
        <w:t xml:space="preserve"> </w:t>
      </w:r>
      <w:proofErr w:type="spellStart"/>
      <w:r w:rsidRPr="00A07360">
        <w:rPr>
          <w:rFonts w:cstheme="minorHAnsi"/>
          <w:color w:val="000000"/>
          <w:sz w:val="20"/>
          <w:szCs w:val="20"/>
        </w:rPr>
        <w:t>manipulate</w:t>
      </w:r>
      <w:r w:rsidRPr="00A07360">
        <w:rPr>
          <w:rFonts w:cstheme="minorHAnsi"/>
          <w:b/>
          <w:bCs/>
          <w:color w:val="000000"/>
          <w:sz w:val="20"/>
          <w:szCs w:val="20"/>
        </w:rPr>
        <w:t>what</w:t>
      </w:r>
      <w:proofErr w:type="spellEnd"/>
      <w:r w:rsidRPr="00A07360">
        <w:rPr>
          <w:rFonts w:cstheme="minorHAnsi"/>
          <w:b/>
          <w:bCs/>
          <w:color w:val="000000"/>
          <w:sz w:val="20"/>
          <w:szCs w:val="20"/>
        </w:rPr>
        <w:t xml:space="preserve"> the site sends to </w:t>
      </w:r>
      <w:proofErr w:type="spellStart"/>
      <w:r w:rsidRPr="00A07360">
        <w:rPr>
          <w:rFonts w:cstheme="minorHAnsi"/>
          <w:b/>
          <w:bCs/>
          <w:color w:val="000000"/>
          <w:sz w:val="20"/>
          <w:szCs w:val="20"/>
        </w:rPr>
        <w:t>thebrowser</w:t>
      </w:r>
      <w:proofErr w:type="spellEnd"/>
      <w:r w:rsidRPr="00A07360">
        <w:rPr>
          <w:rFonts w:cstheme="minorHAnsi"/>
          <w:color w:val="000000"/>
          <w:sz w:val="20"/>
          <w:szCs w:val="20"/>
        </w:rPr>
        <w:t>.</w:t>
      </w:r>
    </w:p>
    <w:p w14:paraId="2A0DFF46" w14:textId="77777777" w:rsidR="00F9179E" w:rsidRPr="00A07360" w:rsidRDefault="00F9179E" w:rsidP="00F9179E">
      <w:pPr>
        <w:adjustRightInd w:val="0"/>
        <w:spacing w:after="263"/>
        <w:rPr>
          <w:rFonts w:cstheme="minorHAnsi"/>
          <w:color w:val="000000"/>
          <w:sz w:val="20"/>
          <w:szCs w:val="20"/>
        </w:rPr>
      </w:pPr>
      <w:r w:rsidRPr="00A07360">
        <w:rPr>
          <w:rFonts w:cstheme="minorHAnsi"/>
          <w:color w:val="000000"/>
          <w:sz w:val="20"/>
          <w:szCs w:val="20"/>
        </w:rPr>
        <w:t></w:t>
      </w:r>
      <w:proofErr w:type="spellStart"/>
      <w:r w:rsidRPr="00A07360">
        <w:rPr>
          <w:rFonts w:cstheme="minorHAnsi"/>
          <w:b/>
          <w:bCs/>
          <w:color w:val="000000"/>
          <w:sz w:val="20"/>
          <w:szCs w:val="20"/>
        </w:rPr>
        <w:t>CSRF</w:t>
      </w:r>
      <w:r w:rsidRPr="00A07360">
        <w:rPr>
          <w:rFonts w:cstheme="minorHAnsi"/>
          <w:color w:val="000000"/>
          <w:sz w:val="20"/>
          <w:szCs w:val="20"/>
        </w:rPr>
        <w:t>exploits</w:t>
      </w:r>
      <w:proofErr w:type="spellEnd"/>
      <w:r w:rsidRPr="00A07360">
        <w:rPr>
          <w:rFonts w:cstheme="minorHAnsi"/>
          <w:color w:val="000000"/>
          <w:sz w:val="20"/>
          <w:szCs w:val="20"/>
        </w:rPr>
        <w:t xml:space="preserve"> the trust a website has in data sent from a semi-</w:t>
      </w:r>
      <w:proofErr w:type="spellStart"/>
      <w:r w:rsidRPr="00A07360">
        <w:rPr>
          <w:rFonts w:cstheme="minorHAnsi"/>
          <w:color w:val="000000"/>
          <w:sz w:val="20"/>
          <w:szCs w:val="20"/>
        </w:rPr>
        <w:t>trustedbrowser</w:t>
      </w:r>
      <w:proofErr w:type="spellEnd"/>
      <w:r w:rsidRPr="00A07360">
        <w:rPr>
          <w:rFonts w:cstheme="minorHAnsi"/>
          <w:color w:val="000000"/>
          <w:sz w:val="20"/>
          <w:szCs w:val="20"/>
        </w:rPr>
        <w:t>.</w:t>
      </w:r>
    </w:p>
    <w:p w14:paraId="7606F000" w14:textId="77777777" w:rsidR="00F9179E" w:rsidRPr="00A07360" w:rsidRDefault="00F9179E" w:rsidP="00F9179E">
      <w:pPr>
        <w:adjustRightInd w:val="0"/>
        <w:spacing w:after="263"/>
        <w:rPr>
          <w:rFonts w:cstheme="minorHAnsi"/>
          <w:color w:val="000000"/>
          <w:sz w:val="20"/>
          <w:szCs w:val="20"/>
        </w:rPr>
      </w:pPr>
      <w:proofErr w:type="spellStart"/>
      <w:r w:rsidRPr="00A07360">
        <w:rPr>
          <w:rFonts w:cstheme="minorHAnsi"/>
          <w:color w:val="000000"/>
          <w:sz w:val="20"/>
          <w:szCs w:val="20"/>
        </w:rPr>
        <w:t>othe</w:t>
      </w:r>
      <w:proofErr w:type="spellEnd"/>
      <w:r w:rsidRPr="00A07360">
        <w:rPr>
          <w:rFonts w:cstheme="minorHAnsi"/>
          <w:color w:val="000000"/>
          <w:sz w:val="20"/>
          <w:szCs w:val="20"/>
        </w:rPr>
        <w:t xml:space="preserve"> attacker tries to manipulate </w:t>
      </w:r>
      <w:r w:rsidRPr="00A07360">
        <w:rPr>
          <w:rFonts w:cstheme="minorHAnsi"/>
          <w:b/>
          <w:bCs/>
          <w:color w:val="000000"/>
          <w:sz w:val="20"/>
          <w:szCs w:val="20"/>
        </w:rPr>
        <w:t xml:space="preserve">what the browser sends to </w:t>
      </w:r>
      <w:proofErr w:type="spellStart"/>
      <w:r w:rsidRPr="00A07360">
        <w:rPr>
          <w:rFonts w:cstheme="minorHAnsi"/>
          <w:b/>
          <w:bCs/>
          <w:color w:val="000000"/>
          <w:sz w:val="20"/>
          <w:szCs w:val="20"/>
        </w:rPr>
        <w:t>thesite</w:t>
      </w:r>
      <w:proofErr w:type="spellEnd"/>
      <w:r w:rsidRPr="00A07360">
        <w:rPr>
          <w:rFonts w:cstheme="minorHAnsi"/>
          <w:color w:val="000000"/>
          <w:sz w:val="20"/>
          <w:szCs w:val="20"/>
        </w:rPr>
        <w:t>.</w:t>
      </w:r>
    </w:p>
    <w:p w14:paraId="03322C76" w14:textId="77777777" w:rsidR="00F9179E" w:rsidRPr="00A07360" w:rsidRDefault="00F9179E" w:rsidP="00F9179E">
      <w:pPr>
        <w:adjustRightInd w:val="0"/>
        <w:spacing w:after="263"/>
        <w:rPr>
          <w:rFonts w:cstheme="minorHAnsi"/>
          <w:color w:val="000000"/>
          <w:sz w:val="20"/>
          <w:szCs w:val="20"/>
        </w:rPr>
      </w:pPr>
      <w:r w:rsidRPr="00A07360">
        <w:rPr>
          <w:rFonts w:cstheme="minorHAnsi"/>
          <w:color w:val="000000"/>
          <w:sz w:val="20"/>
          <w:szCs w:val="20"/>
        </w:rPr>
        <w:t xml:space="preserve">In short, it's all </w:t>
      </w:r>
      <w:proofErr w:type="spellStart"/>
      <w:r w:rsidRPr="00A07360">
        <w:rPr>
          <w:rFonts w:cstheme="minorHAnsi"/>
          <w:color w:val="000000"/>
          <w:sz w:val="20"/>
          <w:szCs w:val="20"/>
        </w:rPr>
        <w:t>aboutexploiting</w:t>
      </w:r>
      <w:proofErr w:type="spellEnd"/>
      <w:r w:rsidRPr="00A07360">
        <w:rPr>
          <w:rFonts w:cstheme="minorHAnsi"/>
          <w:color w:val="000000"/>
          <w:sz w:val="20"/>
          <w:szCs w:val="20"/>
        </w:rPr>
        <w:t xml:space="preserve"> trust.</w:t>
      </w:r>
    </w:p>
    <w:p w14:paraId="36E0531B" w14:textId="77777777" w:rsidR="00F9179E" w:rsidRPr="00A07360" w:rsidRDefault="00F9179E" w:rsidP="00F9179E">
      <w:pPr>
        <w:adjustRightInd w:val="0"/>
        <w:rPr>
          <w:rFonts w:cstheme="minorHAnsi"/>
          <w:color w:val="000000"/>
          <w:sz w:val="20"/>
          <w:szCs w:val="20"/>
        </w:rPr>
      </w:pPr>
      <w:r w:rsidRPr="00A07360">
        <w:rPr>
          <w:rFonts w:cstheme="minorHAnsi"/>
          <w:color w:val="000000"/>
          <w:sz w:val="20"/>
          <w:szCs w:val="20"/>
        </w:rPr>
        <w:t xml:space="preserve">The right defense is </w:t>
      </w:r>
      <w:proofErr w:type="spellStart"/>
      <w:r w:rsidRPr="00A07360">
        <w:rPr>
          <w:rFonts w:cstheme="minorHAnsi"/>
          <w:color w:val="000000"/>
          <w:sz w:val="20"/>
          <w:szCs w:val="20"/>
        </w:rPr>
        <w:t>toreduce</w:t>
      </w:r>
      <w:proofErr w:type="spellEnd"/>
      <w:r w:rsidRPr="00A07360">
        <w:rPr>
          <w:rFonts w:cstheme="minorHAnsi"/>
          <w:color w:val="000000"/>
          <w:sz w:val="20"/>
          <w:szCs w:val="20"/>
        </w:rPr>
        <w:t xml:space="preserve"> the trust as much as possible. In particular, by  using </w:t>
      </w:r>
      <w:proofErr w:type="spellStart"/>
      <w:r w:rsidRPr="00A07360">
        <w:rPr>
          <w:rFonts w:cstheme="minorHAnsi"/>
          <w:color w:val="000000"/>
          <w:sz w:val="20"/>
          <w:szCs w:val="20"/>
        </w:rPr>
        <w:t>inputvalidation</w:t>
      </w:r>
      <w:proofErr w:type="spellEnd"/>
      <w:r w:rsidRPr="00A07360">
        <w:rPr>
          <w:rFonts w:cstheme="minorHAnsi"/>
          <w:color w:val="000000"/>
          <w:sz w:val="20"/>
          <w:szCs w:val="20"/>
        </w:rPr>
        <w:t>.</w:t>
      </w:r>
    </w:p>
    <w:p w14:paraId="56E0FB0A" w14:textId="77777777" w:rsidR="00F9179E" w:rsidRPr="00A07360" w:rsidRDefault="00F9179E" w:rsidP="00F9179E">
      <w:pPr>
        <w:pStyle w:val="Default"/>
        <w:rPr>
          <w:rFonts w:asciiTheme="minorHAnsi" w:hAnsiTheme="minorHAnsi" w:cstheme="minorHAnsi"/>
          <w:sz w:val="20"/>
          <w:szCs w:val="20"/>
        </w:rPr>
      </w:pPr>
      <w:r>
        <w:rPr>
          <w:sz w:val="20"/>
          <w:szCs w:val="20"/>
        </w:rPr>
        <w:br/>
      </w:r>
      <w:r>
        <w:rPr>
          <w:sz w:val="20"/>
          <w:szCs w:val="20"/>
        </w:rPr>
        <w:br/>
      </w:r>
      <w:r w:rsidRPr="00FF5219">
        <w:rPr>
          <w:color w:val="5F497A" w:themeColor="accent4" w:themeShade="BF"/>
          <w:sz w:val="20"/>
          <w:szCs w:val="20"/>
        </w:rPr>
        <w:t>XSS defences with examples</w:t>
      </w:r>
      <w:r w:rsidRPr="00FF5219">
        <w:rPr>
          <w:color w:val="5F497A" w:themeColor="accent4" w:themeShade="BF"/>
          <w:sz w:val="20"/>
          <w:szCs w:val="20"/>
        </w:rPr>
        <w:br/>
      </w:r>
      <w:r w:rsidRPr="00FF5219">
        <w:rPr>
          <w:color w:val="5F497A" w:themeColor="accent4" w:themeShade="BF"/>
          <w:sz w:val="20"/>
          <w:szCs w:val="20"/>
        </w:rPr>
        <w:br/>
        <w:t>CSRF defences with examples</w:t>
      </w:r>
      <w:r>
        <w:rPr>
          <w:sz w:val="20"/>
          <w:szCs w:val="20"/>
        </w:rPr>
        <w:br/>
      </w:r>
      <w:r>
        <w:rPr>
          <w:sz w:val="20"/>
          <w:szCs w:val="20"/>
        </w:rPr>
        <w:br/>
      </w:r>
    </w:p>
    <w:p w14:paraId="100BA360" w14:textId="77777777" w:rsidR="00F9179E" w:rsidRPr="00A07360" w:rsidRDefault="00F9179E" w:rsidP="00F9179E">
      <w:pPr>
        <w:pStyle w:val="Default"/>
        <w:spacing w:after="160"/>
        <w:ind w:left="720" w:hanging="360"/>
        <w:jc w:val="both"/>
        <w:rPr>
          <w:rFonts w:asciiTheme="minorHAnsi" w:hAnsiTheme="minorHAnsi" w:cstheme="minorHAnsi"/>
          <w:sz w:val="20"/>
          <w:szCs w:val="20"/>
        </w:rPr>
      </w:pPr>
    </w:p>
    <w:p w14:paraId="29874D34"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3 different types of XSS</w:t>
      </w:r>
      <w:r w:rsidRPr="00A07360">
        <w:rPr>
          <w:rFonts w:asciiTheme="minorHAnsi" w:hAnsiTheme="minorHAnsi" w:cstheme="minorHAnsi"/>
          <w:sz w:val="20"/>
          <w:szCs w:val="20"/>
        </w:rPr>
        <w:br/>
      </w:r>
      <w:r w:rsidRPr="00A07360">
        <w:rPr>
          <w:rFonts w:asciiTheme="minorHAnsi" w:hAnsiTheme="minorHAnsi" w:cstheme="minorHAnsi"/>
          <w:sz w:val="20"/>
          <w:szCs w:val="20"/>
        </w:rPr>
        <w:br/>
        <w:t>Reflected</w:t>
      </w:r>
      <w:r w:rsidRPr="00A07360">
        <w:rPr>
          <w:rFonts w:asciiTheme="minorHAnsi" w:hAnsiTheme="minorHAnsi" w:cstheme="minorHAnsi"/>
          <w:sz w:val="20"/>
          <w:szCs w:val="20"/>
        </w:rPr>
        <w:br/>
        <w:t>Stored</w:t>
      </w:r>
      <w:r w:rsidRPr="00A07360">
        <w:rPr>
          <w:rFonts w:asciiTheme="minorHAnsi" w:hAnsiTheme="minorHAnsi" w:cstheme="minorHAnsi"/>
          <w:sz w:val="20"/>
          <w:szCs w:val="20"/>
        </w:rPr>
        <w:br/>
        <w:t>DOM – script is inserted into an element within HTML code modifying the DM environment in the browser</w:t>
      </w:r>
      <w:r w:rsidRPr="00A07360">
        <w:rPr>
          <w:rFonts w:asciiTheme="minorHAnsi" w:hAnsiTheme="minorHAnsi" w:cstheme="minorHAnsi"/>
          <w:sz w:val="20"/>
          <w:szCs w:val="20"/>
        </w:rPr>
        <w:br/>
      </w:r>
      <w:r w:rsidRPr="00A07360">
        <w:rPr>
          <w:rFonts w:asciiTheme="minorHAnsi" w:hAnsiTheme="minorHAnsi" w:cstheme="minorHAnsi"/>
          <w:sz w:val="20"/>
          <w:szCs w:val="20"/>
        </w:rPr>
        <w:br/>
      </w:r>
      <w:proofErr w:type="spellStart"/>
      <w:r w:rsidRPr="00A07360">
        <w:rPr>
          <w:rFonts w:asciiTheme="minorHAnsi" w:hAnsiTheme="minorHAnsi" w:cstheme="minorHAnsi"/>
          <w:sz w:val="20"/>
          <w:szCs w:val="20"/>
        </w:rPr>
        <w:t>Defenses</w:t>
      </w:r>
      <w:proofErr w:type="spellEnd"/>
      <w:r w:rsidRPr="00A07360">
        <w:rPr>
          <w:rFonts w:asciiTheme="minorHAnsi" w:hAnsiTheme="minorHAnsi" w:cstheme="minorHAnsi"/>
          <w:sz w:val="20"/>
          <w:szCs w:val="20"/>
        </w:rPr>
        <w:t>:</w:t>
      </w:r>
      <w:r w:rsidRPr="00A07360">
        <w:rPr>
          <w:rFonts w:asciiTheme="minorHAnsi" w:hAnsiTheme="minorHAnsi" w:cstheme="minorHAnsi"/>
          <w:sz w:val="20"/>
          <w:szCs w:val="20"/>
        </w:rPr>
        <w:br/>
        <w:t>XSS</w:t>
      </w:r>
    </w:p>
    <w:p w14:paraId="46A987A0" w14:textId="77777777" w:rsidR="00F9179E" w:rsidRPr="00A07360" w:rsidRDefault="00F9179E" w:rsidP="00F9179E">
      <w:pPr>
        <w:pStyle w:val="Default"/>
        <w:rPr>
          <w:rFonts w:asciiTheme="minorHAnsi" w:hAnsiTheme="minorHAnsi" w:cstheme="minorHAnsi"/>
          <w:sz w:val="20"/>
          <w:szCs w:val="20"/>
        </w:rPr>
      </w:pPr>
      <w:proofErr w:type="spellStart"/>
      <w:r w:rsidRPr="00A07360">
        <w:rPr>
          <w:rFonts w:asciiTheme="minorHAnsi" w:hAnsiTheme="minorHAnsi" w:cstheme="minorHAnsi"/>
          <w:sz w:val="20"/>
          <w:szCs w:val="20"/>
        </w:rPr>
        <w:t>Defenses</w:t>
      </w:r>
      <w:proofErr w:type="spellEnd"/>
      <w:r w:rsidRPr="00A07360">
        <w:rPr>
          <w:rFonts w:asciiTheme="minorHAnsi" w:hAnsiTheme="minorHAnsi" w:cstheme="minorHAnsi"/>
          <w:sz w:val="20"/>
          <w:szCs w:val="20"/>
        </w:rPr>
        <w:t xml:space="preserve"> Summary</w:t>
      </w:r>
    </w:p>
    <w:p w14:paraId="70C4E6C1"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1.</w:t>
      </w:r>
    </w:p>
    <w:p w14:paraId="4CD56DF4"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 xml:space="preserve">Validate the input and Escape untrusted data based on context and in correct </w:t>
      </w:r>
      <w:proofErr w:type="gramStart"/>
      <w:r w:rsidRPr="00A07360">
        <w:rPr>
          <w:rFonts w:asciiTheme="minorHAnsi" w:hAnsiTheme="minorHAnsi" w:cstheme="minorHAnsi"/>
          <w:sz w:val="20"/>
          <w:szCs w:val="20"/>
        </w:rPr>
        <w:t>order .</w:t>
      </w:r>
      <w:proofErr w:type="gramEnd"/>
      <w:r w:rsidRPr="00A07360">
        <w:rPr>
          <w:rFonts w:asciiTheme="minorHAnsi" w:hAnsiTheme="minorHAnsi" w:cstheme="minorHAnsi"/>
          <w:sz w:val="20"/>
          <w:szCs w:val="20"/>
        </w:rPr>
        <w:t xml:space="preserve"> All</w:t>
      </w:r>
    </w:p>
    <w:p w14:paraId="32E7FC96"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the untrusted data should be validated against the web application’s logic before processing or moving</w:t>
      </w:r>
    </w:p>
    <w:p w14:paraId="08D1E342"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it into storage. Remove all executable portions of untrusted user provided content that could</w:t>
      </w:r>
    </w:p>
    <w:p w14:paraId="77080981"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appear in HTML pages. At the point where user controllable data is output in HTTP responses, encode</w:t>
      </w:r>
    </w:p>
    <w:p w14:paraId="0A61925A"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the output to prevent it from being interpreted as active content. Depending on the output context,</w:t>
      </w:r>
    </w:p>
    <w:p w14:paraId="5C383D2B"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this might require applying combinations of HTML, URL, JavaScript, and CSS encoding.</w:t>
      </w:r>
    </w:p>
    <w:p w14:paraId="748F767B"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2.</w:t>
      </w:r>
    </w:p>
    <w:p w14:paraId="3EC1410C"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 xml:space="preserve">Follow a whitelist </w:t>
      </w:r>
      <w:proofErr w:type="gramStart"/>
      <w:r w:rsidRPr="00A07360">
        <w:rPr>
          <w:rFonts w:asciiTheme="minorHAnsi" w:hAnsiTheme="minorHAnsi" w:cstheme="minorHAnsi"/>
          <w:sz w:val="20"/>
          <w:szCs w:val="20"/>
        </w:rPr>
        <w:t>approach .</w:t>
      </w:r>
      <w:proofErr w:type="gramEnd"/>
      <w:r w:rsidRPr="00A07360">
        <w:rPr>
          <w:rFonts w:asciiTheme="minorHAnsi" w:hAnsiTheme="minorHAnsi" w:cstheme="minorHAnsi"/>
          <w:sz w:val="20"/>
          <w:szCs w:val="20"/>
        </w:rPr>
        <w:t xml:space="preserve"> Make a whitelist of allowed tags and attributes that the web</w:t>
      </w:r>
    </w:p>
    <w:p w14:paraId="16E946A6"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application should accept from the user. Blacklists can be easily bypassed.</w:t>
      </w:r>
    </w:p>
    <w:p w14:paraId="0E480741"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3.</w:t>
      </w:r>
    </w:p>
    <w:p w14:paraId="7C4AFDE2"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 xml:space="preserve">Use appropriate response </w:t>
      </w:r>
      <w:proofErr w:type="gramStart"/>
      <w:r w:rsidRPr="00A07360">
        <w:rPr>
          <w:rFonts w:asciiTheme="minorHAnsi" w:hAnsiTheme="minorHAnsi" w:cstheme="minorHAnsi"/>
          <w:sz w:val="20"/>
          <w:szCs w:val="20"/>
        </w:rPr>
        <w:t>headers .</w:t>
      </w:r>
      <w:proofErr w:type="gramEnd"/>
      <w:r w:rsidRPr="00A07360">
        <w:rPr>
          <w:rFonts w:asciiTheme="minorHAnsi" w:hAnsiTheme="minorHAnsi" w:cstheme="minorHAnsi"/>
          <w:sz w:val="20"/>
          <w:szCs w:val="20"/>
        </w:rPr>
        <w:t xml:space="preserve"> To prevent XSS in HTTP responses that aren't intended to</w:t>
      </w:r>
    </w:p>
    <w:p w14:paraId="63FACCEC"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contain any HTML or JavaScript, you can use the Content Type and X Content Type Options headers to</w:t>
      </w:r>
    </w:p>
    <w:p w14:paraId="27946376"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ensure that browsers interpret the responses in the way you intend.</w:t>
      </w:r>
    </w:p>
    <w:p w14:paraId="02B864A9"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4.</w:t>
      </w:r>
    </w:p>
    <w:p w14:paraId="76FA631C"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 xml:space="preserve">Content Security </w:t>
      </w:r>
      <w:proofErr w:type="gramStart"/>
      <w:r w:rsidRPr="00A07360">
        <w:rPr>
          <w:rFonts w:asciiTheme="minorHAnsi" w:hAnsiTheme="minorHAnsi" w:cstheme="minorHAnsi"/>
          <w:sz w:val="20"/>
          <w:szCs w:val="20"/>
        </w:rPr>
        <w:t>Policy .</w:t>
      </w:r>
      <w:proofErr w:type="gramEnd"/>
      <w:r w:rsidRPr="00A07360">
        <w:rPr>
          <w:rFonts w:asciiTheme="minorHAnsi" w:hAnsiTheme="minorHAnsi" w:cstheme="minorHAnsi"/>
          <w:sz w:val="20"/>
          <w:szCs w:val="20"/>
        </w:rPr>
        <w:t xml:space="preserve"> As a last line of </w:t>
      </w:r>
      <w:proofErr w:type="spellStart"/>
      <w:r w:rsidRPr="00A07360">
        <w:rPr>
          <w:rFonts w:asciiTheme="minorHAnsi" w:hAnsiTheme="minorHAnsi" w:cstheme="minorHAnsi"/>
          <w:sz w:val="20"/>
          <w:szCs w:val="20"/>
        </w:rPr>
        <w:t>defense</w:t>
      </w:r>
      <w:proofErr w:type="spellEnd"/>
      <w:r w:rsidRPr="00A07360">
        <w:rPr>
          <w:rFonts w:asciiTheme="minorHAnsi" w:hAnsiTheme="minorHAnsi" w:cstheme="minorHAnsi"/>
          <w:sz w:val="20"/>
          <w:szCs w:val="20"/>
        </w:rPr>
        <w:t>, you can use Content Security Policy (CSP) to</w:t>
      </w:r>
    </w:p>
    <w:p w14:paraId="7EB92075"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reduce the severity of any XSS vulnerabilities that still occur.</w:t>
      </w:r>
    </w:p>
    <w:p w14:paraId="1F1F2004"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https://portswigger.net/web</w:t>
      </w:r>
    </w:p>
    <w:p w14:paraId="081C0882"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security/cross site scripting</w:t>
      </w:r>
    </w:p>
    <w:p w14:paraId="367F088B"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https://owasp.org/www</w:t>
      </w:r>
    </w:p>
    <w:p w14:paraId="42778181"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lastRenderedPageBreak/>
        <w:t>pdf archive//Xenotix_XSS_Protection_CheatSheet_For_Developers.pdf</w:t>
      </w:r>
      <w:r w:rsidRPr="00A07360">
        <w:rPr>
          <w:rFonts w:asciiTheme="minorHAnsi" w:hAnsiTheme="minorHAnsi" w:cstheme="minorHAnsi"/>
          <w:sz w:val="20"/>
          <w:szCs w:val="20"/>
        </w:rPr>
        <w:br/>
      </w:r>
      <w:r w:rsidRPr="00A07360">
        <w:rPr>
          <w:rFonts w:asciiTheme="minorHAnsi" w:hAnsiTheme="minorHAnsi" w:cstheme="minorHAnsi"/>
          <w:sz w:val="20"/>
          <w:szCs w:val="20"/>
        </w:rPr>
        <w:br/>
      </w:r>
      <w:proofErr w:type="gramStart"/>
      <w:r w:rsidRPr="00A07360">
        <w:rPr>
          <w:rFonts w:asciiTheme="minorHAnsi" w:hAnsiTheme="minorHAnsi" w:cstheme="minorHAnsi"/>
          <w:sz w:val="20"/>
          <w:szCs w:val="20"/>
        </w:rPr>
        <w:t>1 .</w:t>
      </w:r>
      <w:proofErr w:type="gramEnd"/>
      <w:r w:rsidRPr="00A07360">
        <w:rPr>
          <w:rFonts w:asciiTheme="minorHAnsi" w:hAnsiTheme="minorHAnsi" w:cstheme="minorHAnsi"/>
          <w:sz w:val="20"/>
          <w:szCs w:val="20"/>
        </w:rPr>
        <w:t xml:space="preserve"> Validate the input and </w:t>
      </w:r>
      <w:proofErr w:type="gramStart"/>
      <w:r w:rsidRPr="00A07360">
        <w:rPr>
          <w:rFonts w:asciiTheme="minorHAnsi" w:hAnsiTheme="minorHAnsi" w:cstheme="minorHAnsi"/>
          <w:sz w:val="20"/>
          <w:szCs w:val="20"/>
        </w:rPr>
        <w:t>Escape</w:t>
      </w:r>
      <w:proofErr w:type="gramEnd"/>
      <w:r w:rsidRPr="00A07360">
        <w:rPr>
          <w:rFonts w:asciiTheme="minorHAnsi" w:hAnsiTheme="minorHAnsi" w:cstheme="minorHAnsi"/>
          <w:sz w:val="20"/>
          <w:szCs w:val="20"/>
        </w:rPr>
        <w:t xml:space="preserve"> untrusted data based on context and in</w:t>
      </w:r>
    </w:p>
    <w:p w14:paraId="7DB016DD"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correct order</w:t>
      </w:r>
    </w:p>
    <w:p w14:paraId="676A16CA"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Examples:</w:t>
      </w:r>
    </w:p>
    <w:p w14:paraId="6BF942FC"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w:t>
      </w:r>
    </w:p>
    <w:p w14:paraId="548BA433"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If a user submits a URL that will be returned in responses, validating that it starts with a safe protocol such as HTTP and H TTP S.</w:t>
      </w:r>
    </w:p>
    <w:p w14:paraId="0C270CAD"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w:t>
      </w:r>
    </w:p>
    <w:p w14:paraId="511DFBA6"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 xml:space="preserve">If a user supplies a value that it expected to be numeric, validating that the value </w:t>
      </w:r>
      <w:proofErr w:type="gramStart"/>
      <w:r w:rsidRPr="00A07360">
        <w:rPr>
          <w:rFonts w:asciiTheme="minorHAnsi" w:hAnsiTheme="minorHAnsi" w:cstheme="minorHAnsi"/>
          <w:sz w:val="20"/>
          <w:szCs w:val="20"/>
        </w:rPr>
        <w:t>actually contains</w:t>
      </w:r>
      <w:proofErr w:type="gramEnd"/>
      <w:r w:rsidRPr="00A07360">
        <w:rPr>
          <w:rFonts w:asciiTheme="minorHAnsi" w:hAnsiTheme="minorHAnsi" w:cstheme="minorHAnsi"/>
          <w:sz w:val="20"/>
          <w:szCs w:val="20"/>
        </w:rPr>
        <w:t xml:space="preserve"> an integer</w:t>
      </w:r>
    </w:p>
    <w:p w14:paraId="064BEEFE"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w:t>
      </w:r>
    </w:p>
    <w:p w14:paraId="2A1C3807"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Validating that input contains only an expected set of characters.</w:t>
      </w:r>
    </w:p>
    <w:p w14:paraId="179E2F66"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w:t>
      </w:r>
    </w:p>
    <w:p w14:paraId="2A8D2124"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Escape submitted user input/output so that the browser interprets it only as data, not as code</w:t>
      </w:r>
    </w:p>
    <w:p w14:paraId="033D27B1"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w:t>
      </w:r>
    </w:p>
    <w:p w14:paraId="5C285AF6"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A server can remove all executable portions of untrusted user provided content that could</w:t>
      </w:r>
    </w:p>
    <w:p w14:paraId="133668E9"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appear in HTML pages.</w:t>
      </w:r>
    </w:p>
    <w:p w14:paraId="29637F73"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o</w:t>
      </w:r>
    </w:p>
    <w:p w14:paraId="691D1938"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For example, it might look for script tags and filter them out/replace them.</w:t>
      </w:r>
    </w:p>
    <w:p w14:paraId="1C5D6D43"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o</w:t>
      </w:r>
    </w:p>
    <w:p w14:paraId="473556BE"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Then, instead of running the script, the browser will print it in the document.</w:t>
      </w:r>
    </w:p>
    <w:p w14:paraId="644D81BA"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o</w:t>
      </w:r>
    </w:p>
    <w:p w14:paraId="0C769A16"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 xml:space="preserve">HTML escaping: converting &lt;script&gt;...&lt;/script&gt; into </w:t>
      </w:r>
      <w:proofErr w:type="spellStart"/>
      <w:proofErr w:type="gramStart"/>
      <w:r w:rsidRPr="00A07360">
        <w:rPr>
          <w:rFonts w:asciiTheme="minorHAnsi" w:hAnsiTheme="minorHAnsi" w:cstheme="minorHAnsi"/>
          <w:sz w:val="20"/>
          <w:szCs w:val="20"/>
        </w:rPr>
        <w:t>lt;script</w:t>
      </w:r>
      <w:proofErr w:type="gramEnd"/>
      <w:r w:rsidRPr="00A07360">
        <w:rPr>
          <w:rFonts w:asciiTheme="minorHAnsi" w:hAnsiTheme="minorHAnsi" w:cstheme="minorHAnsi"/>
          <w:sz w:val="20"/>
          <w:szCs w:val="20"/>
        </w:rPr>
        <w:t>&amp;gt</w:t>
      </w:r>
      <w:proofErr w:type="spellEnd"/>
      <w:r w:rsidRPr="00A07360">
        <w:rPr>
          <w:rFonts w:asciiTheme="minorHAnsi" w:hAnsiTheme="minorHAnsi" w:cstheme="minorHAnsi"/>
          <w:sz w:val="20"/>
          <w:szCs w:val="20"/>
        </w:rPr>
        <w:t xml:space="preserve"> </w:t>
      </w:r>
      <w:proofErr w:type="spellStart"/>
      <w:r w:rsidRPr="00A07360">
        <w:rPr>
          <w:rFonts w:asciiTheme="minorHAnsi" w:hAnsiTheme="minorHAnsi" w:cstheme="minorHAnsi"/>
          <w:sz w:val="20"/>
          <w:szCs w:val="20"/>
        </w:rPr>
        <w:t>lt</w:t>
      </w:r>
      <w:proofErr w:type="spellEnd"/>
      <w:r w:rsidRPr="00A07360">
        <w:rPr>
          <w:rFonts w:asciiTheme="minorHAnsi" w:hAnsiTheme="minorHAnsi" w:cstheme="minorHAnsi"/>
          <w:sz w:val="20"/>
          <w:szCs w:val="20"/>
        </w:rPr>
        <w:t xml:space="preserve"> </w:t>
      </w:r>
      <w:proofErr w:type="spellStart"/>
      <w:r w:rsidRPr="00A07360">
        <w:rPr>
          <w:rFonts w:asciiTheme="minorHAnsi" w:hAnsiTheme="minorHAnsi" w:cstheme="minorHAnsi"/>
          <w:sz w:val="20"/>
          <w:szCs w:val="20"/>
        </w:rPr>
        <w:t>script&amp;gt</w:t>
      </w:r>
      <w:proofErr w:type="spellEnd"/>
    </w:p>
    <w:p w14:paraId="3D01E57B"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w:t>
      </w:r>
    </w:p>
    <w:p w14:paraId="0CCD6EF6"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 xml:space="preserve">Such filtering is often done in the comment sections of blogs </w:t>
      </w:r>
      <w:proofErr w:type="gramStart"/>
      <w:r w:rsidRPr="00A07360">
        <w:rPr>
          <w:rFonts w:asciiTheme="minorHAnsi" w:hAnsiTheme="minorHAnsi" w:cstheme="minorHAnsi"/>
          <w:sz w:val="20"/>
          <w:szCs w:val="20"/>
        </w:rPr>
        <w:t xml:space="preserve">( </w:t>
      </w:r>
      <w:proofErr w:type="spellStart"/>
      <w:r w:rsidRPr="00A07360">
        <w:rPr>
          <w:rFonts w:asciiTheme="minorHAnsi" w:hAnsiTheme="minorHAnsi" w:cstheme="minorHAnsi"/>
          <w:sz w:val="20"/>
          <w:szCs w:val="20"/>
        </w:rPr>
        <w:t>e</w:t>
      </w:r>
      <w:proofErr w:type="gramEnd"/>
      <w:r w:rsidRPr="00A07360">
        <w:rPr>
          <w:rFonts w:asciiTheme="minorHAnsi" w:hAnsiTheme="minorHAnsi" w:cstheme="minorHAnsi"/>
          <w:sz w:val="20"/>
          <w:szCs w:val="20"/>
        </w:rPr>
        <w:t>.g.Wordpress</w:t>
      </w:r>
      <w:proofErr w:type="spellEnd"/>
      <w:r w:rsidRPr="00A07360">
        <w:rPr>
          <w:rFonts w:asciiTheme="minorHAnsi" w:hAnsiTheme="minorHAnsi" w:cstheme="minorHAnsi"/>
          <w:sz w:val="20"/>
          <w:szCs w:val="20"/>
        </w:rPr>
        <w:br/>
      </w:r>
      <w:r w:rsidRPr="00A07360">
        <w:rPr>
          <w:rFonts w:asciiTheme="minorHAnsi" w:hAnsiTheme="minorHAnsi" w:cstheme="minorHAnsi"/>
          <w:sz w:val="20"/>
          <w:szCs w:val="20"/>
        </w:rPr>
        <w:br/>
      </w:r>
      <w:r w:rsidRPr="00A07360">
        <w:rPr>
          <w:rFonts w:asciiTheme="minorHAnsi" w:hAnsiTheme="minorHAnsi" w:cstheme="minorHAnsi"/>
          <w:sz w:val="20"/>
          <w:szCs w:val="20"/>
        </w:rPr>
        <w:br/>
      </w:r>
    </w:p>
    <w:p w14:paraId="40268D96" w14:textId="77777777" w:rsidR="00F9179E" w:rsidRPr="00971D5A" w:rsidRDefault="00F9179E" w:rsidP="00F9179E">
      <w:pPr>
        <w:adjustRightInd w:val="0"/>
        <w:spacing w:after="82"/>
        <w:rPr>
          <w:rFonts w:cstheme="minorHAnsi"/>
          <w:color w:val="000000"/>
          <w:sz w:val="20"/>
          <w:szCs w:val="20"/>
        </w:rPr>
      </w:pPr>
      <w:r w:rsidRPr="00971D5A">
        <w:rPr>
          <w:rFonts w:cstheme="minorHAnsi"/>
          <w:b/>
          <w:bCs/>
          <w:color w:val="000000"/>
          <w:sz w:val="20"/>
          <w:szCs w:val="20"/>
        </w:rPr>
        <w:t>2.Follow a whitelist approach</w:t>
      </w:r>
    </w:p>
    <w:p w14:paraId="22129281" w14:textId="77777777" w:rsidR="00F9179E" w:rsidRPr="00971D5A" w:rsidRDefault="00F9179E" w:rsidP="00F9179E">
      <w:pPr>
        <w:adjustRightInd w:val="0"/>
        <w:rPr>
          <w:rFonts w:cstheme="minorHAnsi"/>
          <w:color w:val="000000"/>
          <w:sz w:val="20"/>
          <w:szCs w:val="20"/>
        </w:rPr>
      </w:pPr>
      <w:r w:rsidRPr="00971D5A">
        <w:rPr>
          <w:rFonts w:cstheme="minorHAnsi"/>
          <w:color w:val="000000"/>
          <w:sz w:val="20"/>
          <w:szCs w:val="20"/>
        </w:rPr>
        <w:t xml:space="preserve">Make a whitelist of allowed tags and attributes that the web application should accept from the user. Blacklists can be easily bypassed. </w:t>
      </w:r>
    </w:p>
    <w:p w14:paraId="3D8B1EA1"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br/>
      </w:r>
      <w:r w:rsidRPr="00A07360">
        <w:rPr>
          <w:rFonts w:asciiTheme="minorHAnsi" w:hAnsiTheme="minorHAnsi" w:cstheme="minorHAnsi"/>
          <w:sz w:val="20"/>
          <w:szCs w:val="20"/>
        </w:rPr>
        <w:br/>
      </w:r>
      <w:r w:rsidRPr="00A07360">
        <w:rPr>
          <w:rFonts w:asciiTheme="minorHAnsi" w:hAnsiTheme="minorHAnsi" w:cstheme="minorHAnsi"/>
          <w:sz w:val="20"/>
          <w:szCs w:val="20"/>
        </w:rPr>
        <w:br/>
      </w:r>
      <w:r w:rsidRPr="00A07360">
        <w:rPr>
          <w:rFonts w:asciiTheme="minorHAnsi" w:hAnsiTheme="minorHAnsi" w:cstheme="minorHAnsi"/>
          <w:sz w:val="20"/>
          <w:szCs w:val="20"/>
        </w:rPr>
        <w:br/>
      </w:r>
      <w:r w:rsidRPr="00A07360">
        <w:rPr>
          <w:rFonts w:asciiTheme="minorHAnsi" w:hAnsiTheme="minorHAnsi" w:cstheme="minorHAnsi"/>
          <w:sz w:val="20"/>
          <w:szCs w:val="20"/>
        </w:rPr>
        <w:br/>
      </w:r>
    </w:p>
    <w:p w14:paraId="1D22D012" w14:textId="77777777" w:rsidR="00F9179E" w:rsidRPr="00C0180C" w:rsidRDefault="00F9179E" w:rsidP="00F9179E">
      <w:pPr>
        <w:adjustRightInd w:val="0"/>
        <w:rPr>
          <w:rFonts w:cstheme="minorHAnsi"/>
          <w:color w:val="000000"/>
          <w:sz w:val="20"/>
          <w:szCs w:val="20"/>
        </w:rPr>
      </w:pPr>
      <w:r w:rsidRPr="00C0180C">
        <w:rPr>
          <w:rFonts w:cstheme="minorHAnsi"/>
          <w:color w:val="000000"/>
          <w:sz w:val="20"/>
          <w:szCs w:val="20"/>
        </w:rPr>
        <w:t xml:space="preserve">Unlike XSS, which exploits the trust a user has for a particular site, CSRF exploits the trust that a site has in a </w:t>
      </w:r>
      <w:proofErr w:type="spellStart"/>
      <w:r w:rsidRPr="00C0180C">
        <w:rPr>
          <w:rFonts w:cstheme="minorHAnsi"/>
          <w:color w:val="000000"/>
          <w:sz w:val="20"/>
          <w:szCs w:val="20"/>
        </w:rPr>
        <w:t>user'sbrowser</w:t>
      </w:r>
      <w:proofErr w:type="spellEnd"/>
      <w:r w:rsidRPr="00C0180C">
        <w:rPr>
          <w:rFonts w:cstheme="minorHAnsi"/>
          <w:color w:val="000000"/>
          <w:sz w:val="20"/>
          <w:szCs w:val="20"/>
        </w:rPr>
        <w:t>.</w:t>
      </w:r>
    </w:p>
    <w:p w14:paraId="5B950440" w14:textId="77777777" w:rsidR="00F9179E" w:rsidRPr="00A07360" w:rsidRDefault="00F9179E" w:rsidP="00F9179E">
      <w:pPr>
        <w:pStyle w:val="Default"/>
        <w:rPr>
          <w:rFonts w:asciiTheme="minorHAnsi" w:hAnsiTheme="minorHAnsi" w:cstheme="minorHAnsi"/>
          <w:sz w:val="20"/>
          <w:szCs w:val="20"/>
        </w:rPr>
      </w:pPr>
      <w:r w:rsidRPr="00A07360">
        <w:rPr>
          <w:rFonts w:asciiTheme="minorHAnsi" w:hAnsiTheme="minorHAnsi" w:cstheme="minorHAnsi"/>
          <w:sz w:val="20"/>
          <w:szCs w:val="20"/>
        </w:rPr>
        <w:tab/>
      </w:r>
      <w:r w:rsidRPr="00A07360">
        <w:rPr>
          <w:rFonts w:asciiTheme="minorHAnsi" w:hAnsiTheme="minorHAnsi" w:cstheme="minorHAnsi"/>
          <w:sz w:val="20"/>
          <w:szCs w:val="20"/>
        </w:rPr>
        <w:br/>
      </w:r>
      <w:r w:rsidRPr="00A07360">
        <w:rPr>
          <w:rFonts w:asciiTheme="minorHAnsi" w:hAnsiTheme="minorHAnsi" w:cstheme="minorHAnsi"/>
          <w:sz w:val="20"/>
          <w:szCs w:val="20"/>
        </w:rPr>
        <w:br/>
      </w:r>
      <w:r w:rsidRPr="00A07360">
        <w:rPr>
          <w:rFonts w:asciiTheme="minorHAnsi" w:hAnsiTheme="minorHAnsi" w:cstheme="minorHAnsi"/>
          <w:sz w:val="20"/>
          <w:szCs w:val="20"/>
        </w:rPr>
        <w:br/>
        <w:t>CSRF</w:t>
      </w:r>
      <w:r w:rsidRPr="00A07360">
        <w:rPr>
          <w:rFonts w:asciiTheme="minorHAnsi" w:hAnsiTheme="minorHAnsi" w:cstheme="minorHAnsi"/>
          <w:sz w:val="20"/>
          <w:szCs w:val="20"/>
        </w:rPr>
        <w:br/>
      </w:r>
      <w:r w:rsidRPr="00A07360">
        <w:rPr>
          <w:rFonts w:asciiTheme="minorHAnsi" w:hAnsiTheme="minorHAnsi" w:cstheme="minorHAnsi"/>
          <w:noProof/>
          <w:sz w:val="20"/>
          <w:szCs w:val="20"/>
        </w:rPr>
        <w:drawing>
          <wp:inline distT="0" distB="0" distL="0" distR="0" wp14:anchorId="02093C31" wp14:editId="3756C67E">
            <wp:extent cx="4438650" cy="1162050"/>
            <wp:effectExtent l="0" t="0" r="0"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9"/>
                    <a:stretch>
                      <a:fillRect/>
                    </a:stretch>
                  </pic:blipFill>
                  <pic:spPr>
                    <a:xfrm>
                      <a:off x="0" y="0"/>
                      <a:ext cx="4438650" cy="1162050"/>
                    </a:xfrm>
                    <a:prstGeom prst="rect">
                      <a:avLst/>
                    </a:prstGeom>
                  </pic:spPr>
                </pic:pic>
              </a:graphicData>
            </a:graphic>
          </wp:inline>
        </w:drawing>
      </w:r>
      <w:r w:rsidRPr="00A07360">
        <w:rPr>
          <w:rFonts w:asciiTheme="minorHAnsi" w:hAnsiTheme="minorHAnsi" w:cstheme="minorHAnsi"/>
          <w:sz w:val="20"/>
          <w:szCs w:val="20"/>
        </w:rPr>
        <w:br/>
      </w:r>
      <w:r w:rsidRPr="00A07360">
        <w:rPr>
          <w:rFonts w:asciiTheme="minorHAnsi" w:hAnsiTheme="minorHAnsi" w:cstheme="minorHAnsi"/>
          <w:sz w:val="20"/>
          <w:szCs w:val="20"/>
        </w:rPr>
        <w:br/>
      </w:r>
      <w:r w:rsidRPr="00A07360">
        <w:rPr>
          <w:rFonts w:asciiTheme="minorHAnsi" w:hAnsiTheme="minorHAnsi" w:cstheme="minorHAnsi"/>
          <w:sz w:val="20"/>
          <w:szCs w:val="20"/>
        </w:rPr>
        <w:br/>
      </w:r>
      <w:r w:rsidRPr="00A07360">
        <w:rPr>
          <w:rFonts w:asciiTheme="minorHAnsi" w:hAnsiTheme="minorHAnsi" w:cstheme="minorHAnsi"/>
          <w:sz w:val="20"/>
          <w:szCs w:val="20"/>
        </w:rPr>
        <w:br/>
      </w:r>
    </w:p>
    <w:p w14:paraId="7ED0F08D" w14:textId="77777777" w:rsidR="00F9179E" w:rsidRPr="00A43AB0" w:rsidRDefault="00F9179E" w:rsidP="00F9179E">
      <w:pPr>
        <w:adjustRightInd w:val="0"/>
        <w:rPr>
          <w:rFonts w:cstheme="minorHAnsi"/>
          <w:sz w:val="20"/>
          <w:szCs w:val="20"/>
        </w:rPr>
      </w:pPr>
      <w:proofErr w:type="spellStart"/>
      <w:r w:rsidRPr="00A43AB0">
        <w:rPr>
          <w:rFonts w:cstheme="minorHAnsi"/>
          <w:sz w:val="20"/>
          <w:szCs w:val="20"/>
        </w:rPr>
        <w:t>CSRFDefenses</w:t>
      </w:r>
      <w:proofErr w:type="spellEnd"/>
    </w:p>
    <w:p w14:paraId="30A9413E" w14:textId="77777777" w:rsidR="00F9179E" w:rsidRPr="00A43AB0" w:rsidRDefault="00F9179E" w:rsidP="00F9179E">
      <w:pPr>
        <w:adjustRightInd w:val="0"/>
        <w:spacing w:after="708"/>
        <w:rPr>
          <w:rFonts w:cstheme="minorHAnsi"/>
          <w:sz w:val="20"/>
          <w:szCs w:val="20"/>
        </w:rPr>
      </w:pPr>
      <w:r w:rsidRPr="00A43AB0">
        <w:rPr>
          <w:rFonts w:cstheme="minorHAnsi"/>
          <w:b/>
          <w:bCs/>
          <w:sz w:val="20"/>
          <w:szCs w:val="20"/>
        </w:rPr>
        <w:t>1.Employ anti-forgery tokens  (request verification tokens)</w:t>
      </w:r>
    </w:p>
    <w:p w14:paraId="6838B047" w14:textId="77777777" w:rsidR="00F9179E" w:rsidRPr="00A43AB0" w:rsidRDefault="00F9179E" w:rsidP="00F9179E">
      <w:pPr>
        <w:adjustRightInd w:val="0"/>
        <w:spacing w:after="708"/>
        <w:rPr>
          <w:rFonts w:cstheme="minorHAnsi"/>
          <w:sz w:val="20"/>
          <w:szCs w:val="20"/>
        </w:rPr>
      </w:pPr>
      <w:r w:rsidRPr="00A43AB0">
        <w:rPr>
          <w:rFonts w:cstheme="minorHAnsi"/>
          <w:b/>
          <w:bCs/>
          <w:sz w:val="20"/>
          <w:szCs w:val="20"/>
        </w:rPr>
        <w:t>2.Validate the referrer</w:t>
      </w:r>
    </w:p>
    <w:p w14:paraId="61CF7BF1" w14:textId="77777777" w:rsidR="00F9179E" w:rsidRPr="00A43AB0" w:rsidRDefault="00F9179E" w:rsidP="00F9179E">
      <w:pPr>
        <w:adjustRightInd w:val="0"/>
        <w:rPr>
          <w:rFonts w:cstheme="minorHAnsi"/>
          <w:sz w:val="20"/>
          <w:szCs w:val="20"/>
        </w:rPr>
      </w:pPr>
      <w:r w:rsidRPr="00A43AB0">
        <w:rPr>
          <w:rFonts w:cstheme="minorHAnsi"/>
          <w:b/>
          <w:bCs/>
          <w:sz w:val="20"/>
          <w:szCs w:val="20"/>
        </w:rPr>
        <w:lastRenderedPageBreak/>
        <w:t>3.Other defenses</w:t>
      </w:r>
    </w:p>
    <w:p w14:paraId="35BB7D9C" w14:textId="002852E4" w:rsidR="009D6E02" w:rsidRDefault="00000000" w:rsidP="009D6E02">
      <w:pPr>
        <w:pStyle w:val="ListParagraph"/>
        <w:tabs>
          <w:tab w:val="left" w:pos="819"/>
          <w:tab w:val="left" w:pos="820"/>
        </w:tabs>
        <w:spacing w:before="19" w:line="259" w:lineRule="auto"/>
        <w:ind w:right="118" w:firstLine="0"/>
        <w:rPr>
          <w:sz w:val="20"/>
        </w:rPr>
      </w:pPr>
      <w:hyperlink r:id="rId50" w:anchor=":~:text=XSS%20stands%20for%20Cross%2DSite,side%20script%20in%20a%20website" w:history="1">
        <w:r w:rsidR="009D6E02" w:rsidRPr="006B0E3A">
          <w:rPr>
            <w:rStyle w:val="Hyperlink"/>
            <w:sz w:val="20"/>
          </w:rPr>
          <w:t>https://www.geeksforgeeks.org/difference-between-xss-and-csrf/#:~:text=XSS%20stands%20for%20Cross%2DSite,side%20script%20in%20a%20website</w:t>
        </w:r>
      </w:hyperlink>
      <w:r w:rsidR="009D6E02" w:rsidRPr="009D6E02">
        <w:rPr>
          <w:sz w:val="20"/>
        </w:rPr>
        <w:t>.</w:t>
      </w:r>
    </w:p>
    <w:p w14:paraId="65E12278" w14:textId="77777777" w:rsidR="001A50AF" w:rsidRDefault="001A50AF" w:rsidP="009D6E02">
      <w:pPr>
        <w:pStyle w:val="ListParagraph"/>
        <w:tabs>
          <w:tab w:val="left" w:pos="819"/>
          <w:tab w:val="left" w:pos="820"/>
        </w:tabs>
        <w:spacing w:before="19" w:line="259" w:lineRule="auto"/>
        <w:ind w:right="118" w:firstLine="0"/>
        <w:rPr>
          <w:sz w:val="20"/>
        </w:rPr>
      </w:pPr>
    </w:p>
    <w:p w14:paraId="1CF46E2B" w14:textId="77777777" w:rsidR="001A50AF" w:rsidRDefault="001A50AF" w:rsidP="009D6E02">
      <w:pPr>
        <w:pStyle w:val="ListParagraph"/>
        <w:tabs>
          <w:tab w:val="left" w:pos="819"/>
          <w:tab w:val="left" w:pos="820"/>
        </w:tabs>
        <w:spacing w:before="19" w:line="259" w:lineRule="auto"/>
        <w:ind w:right="118" w:firstLine="0"/>
        <w:rPr>
          <w:sz w:val="20"/>
        </w:rPr>
      </w:pPr>
    </w:p>
    <w:p w14:paraId="0DBA07B4" w14:textId="77777777" w:rsidR="001A50AF" w:rsidRDefault="001A50AF" w:rsidP="009D6E02">
      <w:pPr>
        <w:pStyle w:val="ListParagraph"/>
        <w:tabs>
          <w:tab w:val="left" w:pos="819"/>
          <w:tab w:val="left" w:pos="820"/>
        </w:tabs>
        <w:spacing w:before="19" w:line="259" w:lineRule="auto"/>
        <w:ind w:right="118" w:firstLine="0"/>
        <w:rPr>
          <w:sz w:val="20"/>
        </w:rPr>
      </w:pPr>
    </w:p>
    <w:p w14:paraId="336590CE" w14:textId="77777777" w:rsidR="001A50AF" w:rsidRDefault="001A50AF" w:rsidP="009D6E02">
      <w:pPr>
        <w:pStyle w:val="ListParagraph"/>
        <w:tabs>
          <w:tab w:val="left" w:pos="819"/>
          <w:tab w:val="left" w:pos="820"/>
        </w:tabs>
        <w:spacing w:before="19" w:line="259" w:lineRule="auto"/>
        <w:ind w:right="118" w:firstLine="0"/>
        <w:rPr>
          <w:sz w:val="20"/>
        </w:rPr>
      </w:pPr>
    </w:p>
    <w:p w14:paraId="3ADD03BF" w14:textId="77777777" w:rsidR="001A50AF" w:rsidRDefault="001A50AF" w:rsidP="009D6E02">
      <w:pPr>
        <w:pStyle w:val="ListParagraph"/>
        <w:tabs>
          <w:tab w:val="left" w:pos="819"/>
          <w:tab w:val="left" w:pos="820"/>
        </w:tabs>
        <w:spacing w:before="19" w:line="259" w:lineRule="auto"/>
        <w:ind w:right="118" w:firstLine="0"/>
        <w:rPr>
          <w:sz w:val="20"/>
        </w:rPr>
      </w:pPr>
    </w:p>
    <w:p w14:paraId="4261C127" w14:textId="77777777" w:rsidR="001A50AF" w:rsidRDefault="001A50AF" w:rsidP="009D6E02">
      <w:pPr>
        <w:pStyle w:val="ListParagraph"/>
        <w:tabs>
          <w:tab w:val="left" w:pos="819"/>
          <w:tab w:val="left" w:pos="820"/>
        </w:tabs>
        <w:spacing w:before="19" w:line="259" w:lineRule="auto"/>
        <w:ind w:right="118" w:firstLine="0"/>
        <w:rPr>
          <w:sz w:val="20"/>
        </w:rPr>
      </w:pPr>
    </w:p>
    <w:p w14:paraId="02AEF850" w14:textId="77777777" w:rsidR="001A50AF" w:rsidRDefault="001A50AF" w:rsidP="009D6E02">
      <w:pPr>
        <w:pStyle w:val="ListParagraph"/>
        <w:tabs>
          <w:tab w:val="left" w:pos="819"/>
          <w:tab w:val="left" w:pos="820"/>
        </w:tabs>
        <w:spacing w:before="19" w:line="259" w:lineRule="auto"/>
        <w:ind w:right="118" w:firstLine="0"/>
        <w:rPr>
          <w:sz w:val="20"/>
        </w:rPr>
      </w:pPr>
    </w:p>
    <w:p w14:paraId="6E8C9DFA" w14:textId="77777777" w:rsidR="001A50AF" w:rsidRDefault="001A50AF" w:rsidP="009D6E02">
      <w:pPr>
        <w:pStyle w:val="ListParagraph"/>
        <w:tabs>
          <w:tab w:val="left" w:pos="819"/>
          <w:tab w:val="left" w:pos="820"/>
        </w:tabs>
        <w:spacing w:before="19" w:line="259" w:lineRule="auto"/>
        <w:ind w:right="118" w:firstLine="0"/>
        <w:rPr>
          <w:sz w:val="20"/>
        </w:rPr>
      </w:pPr>
    </w:p>
    <w:p w14:paraId="360D3E01" w14:textId="77777777" w:rsidR="001A50AF" w:rsidRDefault="001A50AF" w:rsidP="009D6E02">
      <w:pPr>
        <w:pStyle w:val="ListParagraph"/>
        <w:tabs>
          <w:tab w:val="left" w:pos="819"/>
          <w:tab w:val="left" w:pos="820"/>
        </w:tabs>
        <w:spacing w:before="19" w:line="259" w:lineRule="auto"/>
        <w:ind w:right="118" w:firstLine="0"/>
        <w:rPr>
          <w:sz w:val="20"/>
        </w:rPr>
      </w:pPr>
    </w:p>
    <w:p w14:paraId="541EFFE6" w14:textId="77777777" w:rsidR="001A50AF" w:rsidRDefault="001A50AF" w:rsidP="009D6E02">
      <w:pPr>
        <w:pStyle w:val="ListParagraph"/>
        <w:tabs>
          <w:tab w:val="left" w:pos="819"/>
          <w:tab w:val="left" w:pos="820"/>
        </w:tabs>
        <w:spacing w:before="19" w:line="259" w:lineRule="auto"/>
        <w:ind w:right="118" w:firstLine="0"/>
        <w:rPr>
          <w:sz w:val="20"/>
        </w:rPr>
      </w:pPr>
    </w:p>
    <w:p w14:paraId="3504C929" w14:textId="77777777" w:rsidR="001A50AF" w:rsidRDefault="001A50AF" w:rsidP="009D6E02">
      <w:pPr>
        <w:pStyle w:val="ListParagraph"/>
        <w:tabs>
          <w:tab w:val="left" w:pos="819"/>
          <w:tab w:val="left" w:pos="820"/>
        </w:tabs>
        <w:spacing w:before="19" w:line="259" w:lineRule="auto"/>
        <w:ind w:right="118" w:firstLine="0"/>
        <w:rPr>
          <w:sz w:val="20"/>
        </w:rPr>
      </w:pPr>
    </w:p>
    <w:p w14:paraId="61A54395" w14:textId="77777777" w:rsidR="001A50AF" w:rsidRDefault="001A50AF" w:rsidP="009D6E02">
      <w:pPr>
        <w:pStyle w:val="ListParagraph"/>
        <w:tabs>
          <w:tab w:val="left" w:pos="819"/>
          <w:tab w:val="left" w:pos="820"/>
        </w:tabs>
        <w:spacing w:before="19" w:line="259" w:lineRule="auto"/>
        <w:ind w:right="118" w:firstLine="0"/>
        <w:rPr>
          <w:sz w:val="20"/>
        </w:rPr>
      </w:pPr>
    </w:p>
    <w:p w14:paraId="5A9AC75C" w14:textId="77777777" w:rsidR="001A50AF" w:rsidRDefault="001A50AF" w:rsidP="009D6E02">
      <w:pPr>
        <w:pStyle w:val="ListParagraph"/>
        <w:tabs>
          <w:tab w:val="left" w:pos="819"/>
          <w:tab w:val="left" w:pos="820"/>
        </w:tabs>
        <w:spacing w:before="19" w:line="259" w:lineRule="auto"/>
        <w:ind w:right="118" w:firstLine="0"/>
        <w:rPr>
          <w:sz w:val="20"/>
        </w:rPr>
      </w:pPr>
    </w:p>
    <w:p w14:paraId="496FF1A0" w14:textId="77777777" w:rsidR="001A50AF" w:rsidRDefault="001A50AF" w:rsidP="009D6E02">
      <w:pPr>
        <w:pStyle w:val="ListParagraph"/>
        <w:tabs>
          <w:tab w:val="left" w:pos="819"/>
          <w:tab w:val="left" w:pos="820"/>
        </w:tabs>
        <w:spacing w:before="19" w:line="259" w:lineRule="auto"/>
        <w:ind w:right="118" w:firstLine="0"/>
        <w:rPr>
          <w:sz w:val="20"/>
        </w:rPr>
      </w:pPr>
    </w:p>
    <w:p w14:paraId="09CD0B64" w14:textId="77777777" w:rsidR="001A50AF" w:rsidRDefault="001A50AF" w:rsidP="009D6E02">
      <w:pPr>
        <w:pStyle w:val="ListParagraph"/>
        <w:tabs>
          <w:tab w:val="left" w:pos="819"/>
          <w:tab w:val="left" w:pos="820"/>
        </w:tabs>
        <w:spacing w:before="19" w:line="259" w:lineRule="auto"/>
        <w:ind w:right="118" w:firstLine="0"/>
        <w:rPr>
          <w:sz w:val="20"/>
        </w:rPr>
      </w:pPr>
    </w:p>
    <w:p w14:paraId="59C0D5F4" w14:textId="77777777" w:rsidR="001A50AF" w:rsidRDefault="001A50AF" w:rsidP="009D6E02">
      <w:pPr>
        <w:pStyle w:val="ListParagraph"/>
        <w:tabs>
          <w:tab w:val="left" w:pos="819"/>
          <w:tab w:val="left" w:pos="820"/>
        </w:tabs>
        <w:spacing w:before="19" w:line="259" w:lineRule="auto"/>
        <w:ind w:right="118" w:firstLine="0"/>
        <w:rPr>
          <w:sz w:val="20"/>
        </w:rPr>
      </w:pPr>
    </w:p>
    <w:p w14:paraId="13D5AF95" w14:textId="77777777" w:rsidR="001A50AF" w:rsidRDefault="001A50AF" w:rsidP="009D6E02">
      <w:pPr>
        <w:pStyle w:val="ListParagraph"/>
        <w:tabs>
          <w:tab w:val="left" w:pos="819"/>
          <w:tab w:val="left" w:pos="820"/>
        </w:tabs>
        <w:spacing w:before="19" w:line="259" w:lineRule="auto"/>
        <w:ind w:right="118" w:firstLine="0"/>
        <w:rPr>
          <w:sz w:val="20"/>
        </w:rPr>
      </w:pPr>
    </w:p>
    <w:p w14:paraId="0F3485BE" w14:textId="77777777" w:rsidR="001A50AF" w:rsidRDefault="001A50AF" w:rsidP="009D6E02">
      <w:pPr>
        <w:pStyle w:val="ListParagraph"/>
        <w:tabs>
          <w:tab w:val="left" w:pos="819"/>
          <w:tab w:val="left" w:pos="820"/>
        </w:tabs>
        <w:spacing w:before="19" w:line="259" w:lineRule="auto"/>
        <w:ind w:right="118" w:firstLine="0"/>
        <w:rPr>
          <w:sz w:val="20"/>
        </w:rPr>
      </w:pPr>
    </w:p>
    <w:p w14:paraId="09888C77" w14:textId="77777777" w:rsidR="001A50AF" w:rsidRDefault="001A50AF" w:rsidP="009D6E02">
      <w:pPr>
        <w:pStyle w:val="ListParagraph"/>
        <w:tabs>
          <w:tab w:val="left" w:pos="819"/>
          <w:tab w:val="left" w:pos="820"/>
        </w:tabs>
        <w:spacing w:before="19" w:line="259" w:lineRule="auto"/>
        <w:ind w:right="118" w:firstLine="0"/>
        <w:rPr>
          <w:sz w:val="20"/>
        </w:rPr>
      </w:pPr>
    </w:p>
    <w:p w14:paraId="3DD03C1D" w14:textId="77777777" w:rsidR="001A50AF" w:rsidRDefault="001A50AF" w:rsidP="009D6E02">
      <w:pPr>
        <w:pStyle w:val="ListParagraph"/>
        <w:tabs>
          <w:tab w:val="left" w:pos="819"/>
          <w:tab w:val="left" w:pos="820"/>
        </w:tabs>
        <w:spacing w:before="19" w:line="259" w:lineRule="auto"/>
        <w:ind w:right="118" w:firstLine="0"/>
        <w:rPr>
          <w:sz w:val="20"/>
        </w:rPr>
      </w:pPr>
    </w:p>
    <w:p w14:paraId="080729BD" w14:textId="77777777" w:rsidR="001A50AF" w:rsidRDefault="001A50AF" w:rsidP="009D6E02">
      <w:pPr>
        <w:pStyle w:val="ListParagraph"/>
        <w:tabs>
          <w:tab w:val="left" w:pos="819"/>
          <w:tab w:val="left" w:pos="820"/>
        </w:tabs>
        <w:spacing w:before="19" w:line="259" w:lineRule="auto"/>
        <w:ind w:right="118" w:firstLine="0"/>
        <w:rPr>
          <w:sz w:val="20"/>
        </w:rPr>
      </w:pPr>
    </w:p>
    <w:p w14:paraId="3DE3EDD6" w14:textId="77777777" w:rsidR="001A50AF" w:rsidRDefault="001A50AF" w:rsidP="009D6E02">
      <w:pPr>
        <w:pStyle w:val="ListParagraph"/>
        <w:tabs>
          <w:tab w:val="left" w:pos="819"/>
          <w:tab w:val="left" w:pos="820"/>
        </w:tabs>
        <w:spacing w:before="19" w:line="259" w:lineRule="auto"/>
        <w:ind w:right="118" w:firstLine="0"/>
        <w:rPr>
          <w:sz w:val="20"/>
        </w:rPr>
      </w:pPr>
    </w:p>
    <w:p w14:paraId="5489EDB7" w14:textId="77777777" w:rsidR="001A50AF" w:rsidRDefault="001A50AF" w:rsidP="009D6E02">
      <w:pPr>
        <w:pStyle w:val="ListParagraph"/>
        <w:tabs>
          <w:tab w:val="left" w:pos="819"/>
          <w:tab w:val="left" w:pos="820"/>
        </w:tabs>
        <w:spacing w:before="19" w:line="259" w:lineRule="auto"/>
        <w:ind w:right="118" w:firstLine="0"/>
        <w:rPr>
          <w:sz w:val="20"/>
        </w:rPr>
      </w:pPr>
    </w:p>
    <w:p w14:paraId="7D707B48" w14:textId="77777777" w:rsidR="001A50AF" w:rsidRDefault="001A50AF" w:rsidP="009D6E02">
      <w:pPr>
        <w:pStyle w:val="ListParagraph"/>
        <w:tabs>
          <w:tab w:val="left" w:pos="819"/>
          <w:tab w:val="left" w:pos="820"/>
        </w:tabs>
        <w:spacing w:before="19" w:line="259" w:lineRule="auto"/>
        <w:ind w:right="118" w:firstLine="0"/>
        <w:rPr>
          <w:sz w:val="20"/>
        </w:rPr>
      </w:pPr>
    </w:p>
    <w:p w14:paraId="46875F6E" w14:textId="77777777" w:rsidR="001A50AF" w:rsidRDefault="001A50AF" w:rsidP="009D6E02">
      <w:pPr>
        <w:pStyle w:val="ListParagraph"/>
        <w:tabs>
          <w:tab w:val="left" w:pos="819"/>
          <w:tab w:val="left" w:pos="820"/>
        </w:tabs>
        <w:spacing w:before="19" w:line="259" w:lineRule="auto"/>
        <w:ind w:right="118" w:firstLine="0"/>
        <w:rPr>
          <w:sz w:val="20"/>
        </w:rPr>
      </w:pPr>
    </w:p>
    <w:p w14:paraId="00FAEC5E" w14:textId="77777777" w:rsidR="001A50AF" w:rsidRDefault="001A50AF" w:rsidP="009D6E02">
      <w:pPr>
        <w:pStyle w:val="ListParagraph"/>
        <w:tabs>
          <w:tab w:val="left" w:pos="819"/>
          <w:tab w:val="left" w:pos="820"/>
        </w:tabs>
        <w:spacing w:before="19" w:line="259" w:lineRule="auto"/>
        <w:ind w:right="118" w:firstLine="0"/>
        <w:rPr>
          <w:sz w:val="20"/>
        </w:rPr>
      </w:pPr>
    </w:p>
    <w:p w14:paraId="03EFDF97" w14:textId="77777777" w:rsidR="001A50AF" w:rsidRDefault="001A50AF" w:rsidP="009D6E02">
      <w:pPr>
        <w:pStyle w:val="ListParagraph"/>
        <w:tabs>
          <w:tab w:val="left" w:pos="819"/>
          <w:tab w:val="left" w:pos="820"/>
        </w:tabs>
        <w:spacing w:before="19" w:line="259" w:lineRule="auto"/>
        <w:ind w:right="118" w:firstLine="0"/>
        <w:rPr>
          <w:sz w:val="20"/>
        </w:rPr>
      </w:pPr>
    </w:p>
    <w:p w14:paraId="466FCD54" w14:textId="77777777" w:rsidR="001A50AF" w:rsidRDefault="001A50AF" w:rsidP="009D6E02">
      <w:pPr>
        <w:pStyle w:val="ListParagraph"/>
        <w:tabs>
          <w:tab w:val="left" w:pos="819"/>
          <w:tab w:val="left" w:pos="820"/>
        </w:tabs>
        <w:spacing w:before="19" w:line="259" w:lineRule="auto"/>
        <w:ind w:right="118" w:firstLine="0"/>
        <w:rPr>
          <w:sz w:val="20"/>
        </w:rPr>
      </w:pPr>
    </w:p>
    <w:p w14:paraId="0708F363" w14:textId="77777777" w:rsidR="001A50AF" w:rsidRDefault="001A50AF" w:rsidP="009D6E02">
      <w:pPr>
        <w:pStyle w:val="ListParagraph"/>
        <w:tabs>
          <w:tab w:val="left" w:pos="819"/>
          <w:tab w:val="left" w:pos="820"/>
        </w:tabs>
        <w:spacing w:before="19" w:line="259" w:lineRule="auto"/>
        <w:ind w:right="118" w:firstLine="0"/>
        <w:rPr>
          <w:sz w:val="20"/>
        </w:rPr>
      </w:pPr>
    </w:p>
    <w:p w14:paraId="7AFEB868" w14:textId="77777777" w:rsidR="001A50AF" w:rsidRDefault="001A50AF" w:rsidP="009D6E02">
      <w:pPr>
        <w:pStyle w:val="ListParagraph"/>
        <w:tabs>
          <w:tab w:val="left" w:pos="819"/>
          <w:tab w:val="left" w:pos="820"/>
        </w:tabs>
        <w:spacing w:before="19" w:line="259" w:lineRule="auto"/>
        <w:ind w:right="118" w:firstLine="0"/>
        <w:rPr>
          <w:sz w:val="20"/>
        </w:rPr>
      </w:pPr>
    </w:p>
    <w:p w14:paraId="195E3BBF" w14:textId="77777777" w:rsidR="001A50AF" w:rsidRDefault="001A50AF" w:rsidP="009D6E02">
      <w:pPr>
        <w:pStyle w:val="ListParagraph"/>
        <w:tabs>
          <w:tab w:val="left" w:pos="819"/>
          <w:tab w:val="left" w:pos="820"/>
        </w:tabs>
        <w:spacing w:before="19" w:line="259" w:lineRule="auto"/>
        <w:ind w:right="118" w:firstLine="0"/>
        <w:rPr>
          <w:sz w:val="20"/>
        </w:rPr>
      </w:pPr>
    </w:p>
    <w:p w14:paraId="1EDF1654" w14:textId="77777777" w:rsidR="001A50AF" w:rsidRDefault="001A50AF" w:rsidP="009D6E02">
      <w:pPr>
        <w:pStyle w:val="ListParagraph"/>
        <w:tabs>
          <w:tab w:val="left" w:pos="819"/>
          <w:tab w:val="left" w:pos="820"/>
        </w:tabs>
        <w:spacing w:before="19" w:line="259" w:lineRule="auto"/>
        <w:ind w:right="118" w:firstLine="0"/>
        <w:rPr>
          <w:sz w:val="20"/>
        </w:rPr>
      </w:pPr>
    </w:p>
    <w:p w14:paraId="0FB58067" w14:textId="77777777" w:rsidR="001A50AF" w:rsidRDefault="001A50AF" w:rsidP="009D6E02">
      <w:pPr>
        <w:pStyle w:val="ListParagraph"/>
        <w:tabs>
          <w:tab w:val="left" w:pos="819"/>
          <w:tab w:val="left" w:pos="820"/>
        </w:tabs>
        <w:spacing w:before="19" w:line="259" w:lineRule="auto"/>
        <w:ind w:right="118" w:firstLine="0"/>
        <w:rPr>
          <w:sz w:val="20"/>
        </w:rPr>
      </w:pPr>
    </w:p>
    <w:p w14:paraId="79BC5719" w14:textId="77777777" w:rsidR="001A50AF" w:rsidRDefault="001A50AF" w:rsidP="009D6E02">
      <w:pPr>
        <w:pStyle w:val="ListParagraph"/>
        <w:tabs>
          <w:tab w:val="left" w:pos="819"/>
          <w:tab w:val="left" w:pos="820"/>
        </w:tabs>
        <w:spacing w:before="19" w:line="259" w:lineRule="auto"/>
        <w:ind w:right="118" w:firstLine="0"/>
        <w:rPr>
          <w:sz w:val="20"/>
        </w:rPr>
      </w:pPr>
    </w:p>
    <w:p w14:paraId="7474CD5A" w14:textId="77777777" w:rsidR="001A50AF" w:rsidRDefault="001A50AF" w:rsidP="009D6E02">
      <w:pPr>
        <w:pStyle w:val="ListParagraph"/>
        <w:tabs>
          <w:tab w:val="left" w:pos="819"/>
          <w:tab w:val="left" w:pos="820"/>
        </w:tabs>
        <w:spacing w:before="19" w:line="259" w:lineRule="auto"/>
        <w:ind w:right="118" w:firstLine="0"/>
        <w:rPr>
          <w:sz w:val="20"/>
        </w:rPr>
      </w:pPr>
    </w:p>
    <w:p w14:paraId="0052A996" w14:textId="77777777" w:rsidR="001A50AF" w:rsidRDefault="001A50AF" w:rsidP="009D6E02">
      <w:pPr>
        <w:pStyle w:val="ListParagraph"/>
        <w:tabs>
          <w:tab w:val="left" w:pos="819"/>
          <w:tab w:val="left" w:pos="820"/>
        </w:tabs>
        <w:spacing w:before="19" w:line="259" w:lineRule="auto"/>
        <w:ind w:right="118" w:firstLine="0"/>
        <w:rPr>
          <w:sz w:val="20"/>
        </w:rPr>
      </w:pPr>
    </w:p>
    <w:p w14:paraId="0B2B4A1C" w14:textId="77777777" w:rsidR="001A50AF" w:rsidRDefault="001A50AF" w:rsidP="009D6E02">
      <w:pPr>
        <w:pStyle w:val="ListParagraph"/>
        <w:tabs>
          <w:tab w:val="left" w:pos="819"/>
          <w:tab w:val="left" w:pos="820"/>
        </w:tabs>
        <w:spacing w:before="19" w:line="259" w:lineRule="auto"/>
        <w:ind w:right="118" w:firstLine="0"/>
        <w:rPr>
          <w:sz w:val="20"/>
        </w:rPr>
      </w:pPr>
    </w:p>
    <w:p w14:paraId="66109881" w14:textId="77777777" w:rsidR="001A50AF" w:rsidRDefault="001A50AF" w:rsidP="009D6E02">
      <w:pPr>
        <w:pStyle w:val="ListParagraph"/>
        <w:tabs>
          <w:tab w:val="left" w:pos="819"/>
          <w:tab w:val="left" w:pos="820"/>
        </w:tabs>
        <w:spacing w:before="19" w:line="259" w:lineRule="auto"/>
        <w:ind w:right="118" w:firstLine="0"/>
        <w:rPr>
          <w:sz w:val="20"/>
        </w:rPr>
      </w:pPr>
    </w:p>
    <w:p w14:paraId="0BEB2B07" w14:textId="77777777" w:rsidR="001A50AF" w:rsidRDefault="001A50AF" w:rsidP="009D6E02">
      <w:pPr>
        <w:pStyle w:val="ListParagraph"/>
        <w:tabs>
          <w:tab w:val="left" w:pos="819"/>
          <w:tab w:val="left" w:pos="820"/>
        </w:tabs>
        <w:spacing w:before="19" w:line="259" w:lineRule="auto"/>
        <w:ind w:right="118" w:firstLine="0"/>
        <w:rPr>
          <w:sz w:val="20"/>
        </w:rPr>
      </w:pPr>
    </w:p>
    <w:p w14:paraId="077A654E" w14:textId="77777777" w:rsidR="001A50AF" w:rsidRDefault="001A50AF" w:rsidP="009D6E02">
      <w:pPr>
        <w:pStyle w:val="ListParagraph"/>
        <w:tabs>
          <w:tab w:val="left" w:pos="819"/>
          <w:tab w:val="left" w:pos="820"/>
        </w:tabs>
        <w:spacing w:before="19" w:line="259" w:lineRule="auto"/>
        <w:ind w:right="118" w:firstLine="0"/>
        <w:rPr>
          <w:sz w:val="20"/>
        </w:rPr>
      </w:pPr>
    </w:p>
    <w:p w14:paraId="281F4457" w14:textId="77777777" w:rsidR="001A50AF" w:rsidRDefault="001A50AF" w:rsidP="009D6E02">
      <w:pPr>
        <w:pStyle w:val="ListParagraph"/>
        <w:tabs>
          <w:tab w:val="left" w:pos="819"/>
          <w:tab w:val="left" w:pos="820"/>
        </w:tabs>
        <w:spacing w:before="19" w:line="259" w:lineRule="auto"/>
        <w:ind w:right="118" w:firstLine="0"/>
        <w:rPr>
          <w:sz w:val="20"/>
        </w:rPr>
      </w:pPr>
    </w:p>
    <w:p w14:paraId="1A7F5E8A" w14:textId="77777777" w:rsidR="001A50AF" w:rsidRDefault="001A50AF" w:rsidP="009D6E02">
      <w:pPr>
        <w:pStyle w:val="ListParagraph"/>
        <w:tabs>
          <w:tab w:val="left" w:pos="819"/>
          <w:tab w:val="left" w:pos="820"/>
        </w:tabs>
        <w:spacing w:before="19" w:line="259" w:lineRule="auto"/>
        <w:ind w:right="118" w:firstLine="0"/>
        <w:rPr>
          <w:sz w:val="20"/>
        </w:rPr>
      </w:pPr>
    </w:p>
    <w:p w14:paraId="66A35437" w14:textId="77777777" w:rsidR="001A50AF" w:rsidRDefault="001A50AF" w:rsidP="009D6E02">
      <w:pPr>
        <w:pStyle w:val="ListParagraph"/>
        <w:tabs>
          <w:tab w:val="left" w:pos="819"/>
          <w:tab w:val="left" w:pos="820"/>
        </w:tabs>
        <w:spacing w:before="19" w:line="259" w:lineRule="auto"/>
        <w:ind w:right="118" w:firstLine="0"/>
        <w:rPr>
          <w:sz w:val="20"/>
        </w:rPr>
      </w:pPr>
    </w:p>
    <w:p w14:paraId="6F436220" w14:textId="77777777" w:rsidR="001A50AF" w:rsidRDefault="001A50AF" w:rsidP="009D6E02">
      <w:pPr>
        <w:pStyle w:val="ListParagraph"/>
        <w:tabs>
          <w:tab w:val="left" w:pos="819"/>
          <w:tab w:val="left" w:pos="820"/>
        </w:tabs>
        <w:spacing w:before="19" w:line="259" w:lineRule="auto"/>
        <w:ind w:right="118" w:firstLine="0"/>
        <w:rPr>
          <w:sz w:val="20"/>
        </w:rPr>
      </w:pPr>
    </w:p>
    <w:p w14:paraId="4AD12CC0" w14:textId="77777777" w:rsidR="001A50AF" w:rsidRDefault="001A50AF" w:rsidP="009D6E02">
      <w:pPr>
        <w:pStyle w:val="ListParagraph"/>
        <w:tabs>
          <w:tab w:val="left" w:pos="819"/>
          <w:tab w:val="left" w:pos="820"/>
        </w:tabs>
        <w:spacing w:before="19" w:line="259" w:lineRule="auto"/>
        <w:ind w:right="118" w:firstLine="0"/>
        <w:rPr>
          <w:sz w:val="20"/>
        </w:rPr>
      </w:pPr>
    </w:p>
    <w:p w14:paraId="25F5A8A4" w14:textId="77777777" w:rsidR="001A50AF" w:rsidRDefault="001A50AF" w:rsidP="009D6E02">
      <w:pPr>
        <w:pStyle w:val="ListParagraph"/>
        <w:tabs>
          <w:tab w:val="left" w:pos="819"/>
          <w:tab w:val="left" w:pos="820"/>
        </w:tabs>
        <w:spacing w:before="19" w:line="259" w:lineRule="auto"/>
        <w:ind w:right="118" w:firstLine="0"/>
        <w:rPr>
          <w:sz w:val="20"/>
        </w:rPr>
      </w:pPr>
    </w:p>
    <w:p w14:paraId="08340267" w14:textId="77777777" w:rsidR="001A50AF" w:rsidRDefault="001A50AF" w:rsidP="009D6E02">
      <w:pPr>
        <w:pStyle w:val="ListParagraph"/>
        <w:tabs>
          <w:tab w:val="left" w:pos="819"/>
          <w:tab w:val="left" w:pos="820"/>
        </w:tabs>
        <w:spacing w:before="19" w:line="259" w:lineRule="auto"/>
        <w:ind w:right="118" w:firstLine="0"/>
        <w:rPr>
          <w:sz w:val="20"/>
        </w:rPr>
      </w:pPr>
    </w:p>
    <w:p w14:paraId="73EE83F1" w14:textId="77777777" w:rsidR="001A50AF" w:rsidRDefault="001A50AF" w:rsidP="009D6E02">
      <w:pPr>
        <w:pStyle w:val="ListParagraph"/>
        <w:tabs>
          <w:tab w:val="left" w:pos="819"/>
          <w:tab w:val="left" w:pos="820"/>
        </w:tabs>
        <w:spacing w:before="19" w:line="259" w:lineRule="auto"/>
        <w:ind w:right="118" w:firstLine="0"/>
        <w:rPr>
          <w:sz w:val="20"/>
        </w:rPr>
      </w:pPr>
    </w:p>
    <w:p w14:paraId="1D68632D" w14:textId="77777777" w:rsidR="001A50AF" w:rsidRDefault="001A50AF" w:rsidP="009D6E02">
      <w:pPr>
        <w:pStyle w:val="ListParagraph"/>
        <w:tabs>
          <w:tab w:val="left" w:pos="819"/>
          <w:tab w:val="left" w:pos="820"/>
        </w:tabs>
        <w:spacing w:before="19" w:line="259" w:lineRule="auto"/>
        <w:ind w:right="118" w:firstLine="0"/>
        <w:rPr>
          <w:sz w:val="20"/>
        </w:rPr>
      </w:pPr>
    </w:p>
    <w:p w14:paraId="58D2DB0A" w14:textId="77777777" w:rsidR="001A50AF" w:rsidRDefault="001A50AF" w:rsidP="009D6E02">
      <w:pPr>
        <w:pStyle w:val="ListParagraph"/>
        <w:tabs>
          <w:tab w:val="left" w:pos="819"/>
          <w:tab w:val="left" w:pos="820"/>
        </w:tabs>
        <w:spacing w:before="19" w:line="259" w:lineRule="auto"/>
        <w:ind w:right="118" w:firstLine="0"/>
        <w:rPr>
          <w:sz w:val="20"/>
        </w:rPr>
      </w:pPr>
    </w:p>
    <w:p w14:paraId="602F8B76" w14:textId="77777777" w:rsidR="001A50AF" w:rsidRDefault="001A50AF" w:rsidP="009D6E02">
      <w:pPr>
        <w:pStyle w:val="ListParagraph"/>
        <w:tabs>
          <w:tab w:val="left" w:pos="819"/>
          <w:tab w:val="left" w:pos="820"/>
        </w:tabs>
        <w:spacing w:before="19" w:line="259" w:lineRule="auto"/>
        <w:ind w:right="118" w:firstLine="0"/>
        <w:rPr>
          <w:sz w:val="20"/>
        </w:rPr>
      </w:pPr>
    </w:p>
    <w:p w14:paraId="21B4F721" w14:textId="367972F9" w:rsidR="001A50AF" w:rsidRDefault="001A50AF" w:rsidP="009D6E02">
      <w:pPr>
        <w:pStyle w:val="ListParagraph"/>
        <w:tabs>
          <w:tab w:val="left" w:pos="819"/>
          <w:tab w:val="left" w:pos="820"/>
        </w:tabs>
        <w:spacing w:before="19" w:line="259" w:lineRule="auto"/>
        <w:ind w:right="118" w:firstLine="0"/>
        <w:rPr>
          <w:rFonts w:ascii="Times New Roman" w:hAnsi="Times New Roman" w:cs="Times New Roman"/>
          <w:b/>
          <w:bCs/>
          <w:sz w:val="32"/>
          <w:szCs w:val="32"/>
        </w:rPr>
      </w:pPr>
    </w:p>
    <w:sdt>
      <w:sdtPr>
        <w:id w:val="-1535178728"/>
        <w:docPartObj>
          <w:docPartGallery w:val="Bibliographies"/>
          <w:docPartUnique/>
        </w:docPartObj>
      </w:sdtPr>
      <w:sdtEndPr>
        <w:rPr>
          <w:b w:val="0"/>
          <w:bCs w:val="0"/>
          <w:sz w:val="22"/>
          <w:szCs w:val="22"/>
        </w:rPr>
      </w:sdtEndPr>
      <w:sdtContent>
        <w:p w14:paraId="6662BE24" w14:textId="17CA9844" w:rsidR="001A50AF" w:rsidRDefault="001A50AF">
          <w:pPr>
            <w:pStyle w:val="Heading1"/>
          </w:pPr>
          <w:r>
            <w:t>Bibliography</w:t>
          </w:r>
        </w:p>
        <w:sdt>
          <w:sdtPr>
            <w:id w:val="111145805"/>
            <w:bibliography/>
          </w:sdtPr>
          <w:sdtContent>
            <w:p w14:paraId="05504546" w14:textId="77777777" w:rsidR="001A50AF" w:rsidRDefault="001A50AF" w:rsidP="001A50AF">
              <w:pPr>
                <w:pStyle w:val="Bibliography"/>
                <w:rPr>
                  <w:noProof/>
                  <w:sz w:val="24"/>
                  <w:szCs w:val="24"/>
                </w:rPr>
              </w:pPr>
              <w:r>
                <w:fldChar w:fldCharType="begin"/>
              </w:r>
              <w:r>
                <w:instrText xml:space="preserve"> BIBLIOGRAPHY </w:instrText>
              </w:r>
              <w:r>
                <w:fldChar w:fldCharType="separate"/>
              </w:r>
              <w:r>
                <w:rPr>
                  <w:noProof/>
                </w:rPr>
                <w:t xml:space="preserve">Anon., n.d. </w:t>
              </w:r>
              <w:r>
                <w:rPr>
                  <w:i/>
                  <w:iCs/>
                  <w:noProof/>
                </w:rPr>
                <w:t xml:space="preserve">www.imperva.com. </w:t>
              </w:r>
              <w:r>
                <w:rPr>
                  <w:noProof/>
                </w:rPr>
                <w:t xml:space="preserve">[Online] </w:t>
              </w:r>
              <w:r>
                <w:rPr>
                  <w:noProof/>
                </w:rPr>
                <w:br/>
                <w:t xml:space="preserve">Available at: </w:t>
              </w:r>
              <w:r>
                <w:rPr>
                  <w:noProof/>
                  <w:u w:val="single"/>
                </w:rPr>
                <w:t>https://www.imperva.com/learn/ddos/syn-flood/</w:t>
              </w:r>
            </w:p>
            <w:p w14:paraId="75256655" w14:textId="2A33943C" w:rsidR="001A50AF" w:rsidRDefault="001A50AF" w:rsidP="001A50AF">
              <w:r>
                <w:rPr>
                  <w:b/>
                  <w:bCs/>
                  <w:noProof/>
                </w:rPr>
                <w:fldChar w:fldCharType="end"/>
              </w:r>
            </w:p>
          </w:sdtContent>
        </w:sdt>
      </w:sdtContent>
    </w:sdt>
    <w:p w14:paraId="6C3C86F5" w14:textId="77777777" w:rsidR="001A50AF" w:rsidRPr="001A50AF" w:rsidRDefault="001A50AF" w:rsidP="009D6E02">
      <w:pPr>
        <w:pStyle w:val="ListParagraph"/>
        <w:tabs>
          <w:tab w:val="left" w:pos="819"/>
          <w:tab w:val="left" w:pos="820"/>
        </w:tabs>
        <w:spacing w:before="19" w:line="259" w:lineRule="auto"/>
        <w:ind w:right="118" w:firstLine="0"/>
        <w:rPr>
          <w:rFonts w:ascii="Times New Roman" w:hAnsi="Times New Roman" w:cs="Times New Roman"/>
          <w:b/>
          <w:bCs/>
          <w:sz w:val="32"/>
          <w:szCs w:val="32"/>
        </w:rPr>
      </w:pPr>
    </w:p>
    <w:p w14:paraId="1C0DB455" w14:textId="77777777" w:rsidR="001A50AF" w:rsidRDefault="001A50AF" w:rsidP="009D6E02">
      <w:pPr>
        <w:pStyle w:val="ListParagraph"/>
        <w:tabs>
          <w:tab w:val="left" w:pos="819"/>
          <w:tab w:val="left" w:pos="820"/>
        </w:tabs>
        <w:spacing w:before="19" w:line="259" w:lineRule="auto"/>
        <w:ind w:right="118" w:firstLine="0"/>
        <w:rPr>
          <w:sz w:val="20"/>
        </w:rPr>
      </w:pPr>
    </w:p>
    <w:p w14:paraId="2C47E597" w14:textId="77777777" w:rsidR="001A50AF" w:rsidRDefault="001A50AF" w:rsidP="009D6E02">
      <w:pPr>
        <w:pStyle w:val="ListParagraph"/>
        <w:tabs>
          <w:tab w:val="left" w:pos="819"/>
          <w:tab w:val="left" w:pos="820"/>
        </w:tabs>
        <w:spacing w:before="19" w:line="259" w:lineRule="auto"/>
        <w:ind w:right="118" w:firstLine="0"/>
        <w:rPr>
          <w:sz w:val="20"/>
        </w:rPr>
      </w:pPr>
    </w:p>
    <w:p w14:paraId="6F2ED762" w14:textId="77777777" w:rsidR="001A50AF" w:rsidRDefault="001A50AF" w:rsidP="009D6E02">
      <w:pPr>
        <w:pStyle w:val="ListParagraph"/>
        <w:tabs>
          <w:tab w:val="left" w:pos="819"/>
          <w:tab w:val="left" w:pos="820"/>
        </w:tabs>
        <w:spacing w:before="19" w:line="259" w:lineRule="auto"/>
        <w:ind w:right="118" w:firstLine="0"/>
        <w:rPr>
          <w:sz w:val="20"/>
        </w:rPr>
      </w:pPr>
    </w:p>
    <w:p w14:paraId="59FB0F7A" w14:textId="77777777" w:rsidR="001A50AF" w:rsidRDefault="001A50AF" w:rsidP="009D6E02">
      <w:pPr>
        <w:pStyle w:val="ListParagraph"/>
        <w:tabs>
          <w:tab w:val="left" w:pos="819"/>
          <w:tab w:val="left" w:pos="820"/>
        </w:tabs>
        <w:spacing w:before="19" w:line="259" w:lineRule="auto"/>
        <w:ind w:right="118" w:firstLine="0"/>
        <w:rPr>
          <w:sz w:val="20"/>
        </w:rPr>
      </w:pPr>
    </w:p>
    <w:p w14:paraId="2B2611B3" w14:textId="7309CC99" w:rsidR="000314FC" w:rsidRDefault="009D6E02" w:rsidP="009D6E02">
      <w:pPr>
        <w:pStyle w:val="ListParagraph"/>
        <w:tabs>
          <w:tab w:val="left" w:pos="819"/>
          <w:tab w:val="left" w:pos="820"/>
        </w:tabs>
        <w:spacing w:before="19" w:line="259" w:lineRule="auto"/>
        <w:ind w:right="118" w:firstLine="0"/>
        <w:rPr>
          <w:sz w:val="20"/>
        </w:rPr>
      </w:pPr>
      <w:r>
        <w:rPr>
          <w:sz w:val="20"/>
        </w:rPr>
        <w:br/>
      </w:r>
    </w:p>
    <w:sectPr w:rsidR="000314FC">
      <w:pgSz w:w="11910" w:h="16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07C99"/>
    <w:multiLevelType w:val="hybridMultilevel"/>
    <w:tmpl w:val="1EEEFFFA"/>
    <w:lvl w:ilvl="0" w:tplc="E96ED15A">
      <w:start w:val="1"/>
      <w:numFmt w:val="upperLetter"/>
      <w:lvlText w:val="%1."/>
      <w:lvlJc w:val="left"/>
      <w:pPr>
        <w:ind w:left="1178" w:hanging="360"/>
      </w:pPr>
      <w:rPr>
        <w:rFonts w:hint="default"/>
        <w:b/>
      </w:rPr>
    </w:lvl>
    <w:lvl w:ilvl="1" w:tplc="40090019" w:tentative="1">
      <w:start w:val="1"/>
      <w:numFmt w:val="lowerLetter"/>
      <w:lvlText w:val="%2."/>
      <w:lvlJc w:val="left"/>
      <w:pPr>
        <w:ind w:left="1898" w:hanging="360"/>
      </w:pPr>
    </w:lvl>
    <w:lvl w:ilvl="2" w:tplc="4009001B" w:tentative="1">
      <w:start w:val="1"/>
      <w:numFmt w:val="lowerRoman"/>
      <w:lvlText w:val="%3."/>
      <w:lvlJc w:val="right"/>
      <w:pPr>
        <w:ind w:left="2618" w:hanging="180"/>
      </w:pPr>
    </w:lvl>
    <w:lvl w:ilvl="3" w:tplc="4009000F" w:tentative="1">
      <w:start w:val="1"/>
      <w:numFmt w:val="decimal"/>
      <w:lvlText w:val="%4."/>
      <w:lvlJc w:val="left"/>
      <w:pPr>
        <w:ind w:left="3338" w:hanging="360"/>
      </w:pPr>
    </w:lvl>
    <w:lvl w:ilvl="4" w:tplc="40090019" w:tentative="1">
      <w:start w:val="1"/>
      <w:numFmt w:val="lowerLetter"/>
      <w:lvlText w:val="%5."/>
      <w:lvlJc w:val="left"/>
      <w:pPr>
        <w:ind w:left="4058" w:hanging="360"/>
      </w:pPr>
    </w:lvl>
    <w:lvl w:ilvl="5" w:tplc="4009001B" w:tentative="1">
      <w:start w:val="1"/>
      <w:numFmt w:val="lowerRoman"/>
      <w:lvlText w:val="%6."/>
      <w:lvlJc w:val="right"/>
      <w:pPr>
        <w:ind w:left="4778" w:hanging="180"/>
      </w:pPr>
    </w:lvl>
    <w:lvl w:ilvl="6" w:tplc="4009000F" w:tentative="1">
      <w:start w:val="1"/>
      <w:numFmt w:val="decimal"/>
      <w:lvlText w:val="%7."/>
      <w:lvlJc w:val="left"/>
      <w:pPr>
        <w:ind w:left="5498" w:hanging="360"/>
      </w:pPr>
    </w:lvl>
    <w:lvl w:ilvl="7" w:tplc="40090019" w:tentative="1">
      <w:start w:val="1"/>
      <w:numFmt w:val="lowerLetter"/>
      <w:lvlText w:val="%8."/>
      <w:lvlJc w:val="left"/>
      <w:pPr>
        <w:ind w:left="6218" w:hanging="360"/>
      </w:pPr>
    </w:lvl>
    <w:lvl w:ilvl="8" w:tplc="4009001B" w:tentative="1">
      <w:start w:val="1"/>
      <w:numFmt w:val="lowerRoman"/>
      <w:lvlText w:val="%9."/>
      <w:lvlJc w:val="right"/>
      <w:pPr>
        <w:ind w:left="6938" w:hanging="180"/>
      </w:pPr>
    </w:lvl>
  </w:abstractNum>
  <w:abstractNum w:abstractNumId="1" w15:restartNumberingAfterBreak="0">
    <w:nsid w:val="56DE4AB3"/>
    <w:multiLevelType w:val="hybridMultilevel"/>
    <w:tmpl w:val="F1ECB514"/>
    <w:lvl w:ilvl="0" w:tplc="30C0B1EA">
      <w:start w:val="1"/>
      <w:numFmt w:val="decimal"/>
      <w:lvlText w:val="%1."/>
      <w:lvlJc w:val="left"/>
      <w:pPr>
        <w:ind w:left="379" w:hanging="280"/>
      </w:pPr>
      <w:rPr>
        <w:rFonts w:ascii="Calibri" w:eastAsia="Calibri" w:hAnsi="Calibri" w:cs="Calibri" w:hint="default"/>
        <w:b/>
        <w:bCs/>
        <w:i/>
        <w:iCs/>
        <w:spacing w:val="-1"/>
        <w:w w:val="99"/>
        <w:sz w:val="28"/>
        <w:szCs w:val="28"/>
        <w:u w:val="single" w:color="000000"/>
        <w:lang w:val="en-US" w:eastAsia="en-US" w:bidi="ar-SA"/>
      </w:rPr>
    </w:lvl>
    <w:lvl w:ilvl="1" w:tplc="EE26A992">
      <w:numFmt w:val="bullet"/>
      <w:lvlText w:val=""/>
      <w:lvlJc w:val="left"/>
      <w:pPr>
        <w:ind w:left="819" w:hanging="360"/>
      </w:pPr>
      <w:rPr>
        <w:rFonts w:ascii="Symbol" w:eastAsia="Symbol" w:hAnsi="Symbol" w:cs="Symbol" w:hint="default"/>
        <w:w w:val="100"/>
        <w:sz w:val="20"/>
        <w:szCs w:val="20"/>
        <w:lang w:val="en-US" w:eastAsia="en-US" w:bidi="ar-SA"/>
      </w:rPr>
    </w:lvl>
    <w:lvl w:ilvl="2" w:tplc="CDD044FC">
      <w:numFmt w:val="bullet"/>
      <w:lvlText w:val="•"/>
      <w:lvlJc w:val="left"/>
      <w:pPr>
        <w:ind w:left="1756" w:hanging="360"/>
      </w:pPr>
      <w:rPr>
        <w:rFonts w:hint="default"/>
        <w:lang w:val="en-US" w:eastAsia="en-US" w:bidi="ar-SA"/>
      </w:rPr>
    </w:lvl>
    <w:lvl w:ilvl="3" w:tplc="E0BE5D3C">
      <w:numFmt w:val="bullet"/>
      <w:lvlText w:val="•"/>
      <w:lvlJc w:val="left"/>
      <w:pPr>
        <w:ind w:left="2692" w:hanging="360"/>
      </w:pPr>
      <w:rPr>
        <w:rFonts w:hint="default"/>
        <w:lang w:val="en-US" w:eastAsia="en-US" w:bidi="ar-SA"/>
      </w:rPr>
    </w:lvl>
    <w:lvl w:ilvl="4" w:tplc="2AA67B80">
      <w:numFmt w:val="bullet"/>
      <w:lvlText w:val="•"/>
      <w:lvlJc w:val="left"/>
      <w:pPr>
        <w:ind w:left="3628" w:hanging="360"/>
      </w:pPr>
      <w:rPr>
        <w:rFonts w:hint="default"/>
        <w:lang w:val="en-US" w:eastAsia="en-US" w:bidi="ar-SA"/>
      </w:rPr>
    </w:lvl>
    <w:lvl w:ilvl="5" w:tplc="583EC714">
      <w:numFmt w:val="bullet"/>
      <w:lvlText w:val="•"/>
      <w:lvlJc w:val="left"/>
      <w:pPr>
        <w:ind w:left="4565" w:hanging="360"/>
      </w:pPr>
      <w:rPr>
        <w:rFonts w:hint="default"/>
        <w:lang w:val="en-US" w:eastAsia="en-US" w:bidi="ar-SA"/>
      </w:rPr>
    </w:lvl>
    <w:lvl w:ilvl="6" w:tplc="F3ACB2BE">
      <w:numFmt w:val="bullet"/>
      <w:lvlText w:val="•"/>
      <w:lvlJc w:val="left"/>
      <w:pPr>
        <w:ind w:left="5501" w:hanging="360"/>
      </w:pPr>
      <w:rPr>
        <w:rFonts w:hint="default"/>
        <w:lang w:val="en-US" w:eastAsia="en-US" w:bidi="ar-SA"/>
      </w:rPr>
    </w:lvl>
    <w:lvl w:ilvl="7" w:tplc="B126720A">
      <w:numFmt w:val="bullet"/>
      <w:lvlText w:val="•"/>
      <w:lvlJc w:val="left"/>
      <w:pPr>
        <w:ind w:left="6437" w:hanging="360"/>
      </w:pPr>
      <w:rPr>
        <w:rFonts w:hint="default"/>
        <w:lang w:val="en-US" w:eastAsia="en-US" w:bidi="ar-SA"/>
      </w:rPr>
    </w:lvl>
    <w:lvl w:ilvl="8" w:tplc="687CEE46">
      <w:numFmt w:val="bullet"/>
      <w:lvlText w:val="•"/>
      <w:lvlJc w:val="left"/>
      <w:pPr>
        <w:ind w:left="7373" w:hanging="360"/>
      </w:pPr>
      <w:rPr>
        <w:rFonts w:hint="default"/>
        <w:lang w:val="en-US" w:eastAsia="en-US" w:bidi="ar-SA"/>
      </w:rPr>
    </w:lvl>
  </w:abstractNum>
  <w:abstractNum w:abstractNumId="2" w15:restartNumberingAfterBreak="0">
    <w:nsid w:val="70D44CBA"/>
    <w:multiLevelType w:val="hybridMultilevel"/>
    <w:tmpl w:val="74FC4EFE"/>
    <w:lvl w:ilvl="0" w:tplc="F77E36BC">
      <w:start w:val="1"/>
      <w:numFmt w:val="decimal"/>
      <w:lvlText w:val="%1."/>
      <w:lvlJc w:val="left"/>
      <w:pPr>
        <w:ind w:left="818" w:hanging="360"/>
      </w:pPr>
      <w:rPr>
        <w:rFonts w:ascii="Calibri" w:eastAsia="Calibri" w:hAnsi="Calibri" w:cs="Calibri" w:hint="default"/>
        <w:w w:val="100"/>
        <w:sz w:val="20"/>
        <w:szCs w:val="20"/>
        <w:lang w:val="en-US" w:eastAsia="en-US" w:bidi="ar-SA"/>
      </w:rPr>
    </w:lvl>
    <w:lvl w:ilvl="1" w:tplc="19F4EE36">
      <w:start w:val="1"/>
      <w:numFmt w:val="lowerLetter"/>
      <w:lvlText w:val="%2."/>
      <w:lvlJc w:val="left"/>
      <w:pPr>
        <w:ind w:left="1540" w:hanging="361"/>
      </w:pPr>
      <w:rPr>
        <w:rFonts w:ascii="Calibri" w:eastAsia="Calibri" w:hAnsi="Calibri" w:cs="Calibri" w:hint="default"/>
        <w:w w:val="100"/>
        <w:sz w:val="20"/>
        <w:szCs w:val="20"/>
        <w:lang w:val="en-US" w:eastAsia="en-US" w:bidi="ar-SA"/>
      </w:rPr>
    </w:lvl>
    <w:lvl w:ilvl="2" w:tplc="343C3AB6">
      <w:numFmt w:val="bullet"/>
      <w:lvlText w:val="•"/>
      <w:lvlJc w:val="left"/>
      <w:pPr>
        <w:ind w:left="2396" w:hanging="361"/>
      </w:pPr>
      <w:rPr>
        <w:rFonts w:hint="default"/>
        <w:lang w:val="en-US" w:eastAsia="en-US" w:bidi="ar-SA"/>
      </w:rPr>
    </w:lvl>
    <w:lvl w:ilvl="3" w:tplc="CB3C6286">
      <w:numFmt w:val="bullet"/>
      <w:lvlText w:val="•"/>
      <w:lvlJc w:val="left"/>
      <w:pPr>
        <w:ind w:left="3252" w:hanging="361"/>
      </w:pPr>
      <w:rPr>
        <w:rFonts w:hint="default"/>
        <w:lang w:val="en-US" w:eastAsia="en-US" w:bidi="ar-SA"/>
      </w:rPr>
    </w:lvl>
    <w:lvl w:ilvl="4" w:tplc="2DEAE8B8">
      <w:numFmt w:val="bullet"/>
      <w:lvlText w:val="•"/>
      <w:lvlJc w:val="left"/>
      <w:pPr>
        <w:ind w:left="4108" w:hanging="361"/>
      </w:pPr>
      <w:rPr>
        <w:rFonts w:hint="default"/>
        <w:lang w:val="en-US" w:eastAsia="en-US" w:bidi="ar-SA"/>
      </w:rPr>
    </w:lvl>
    <w:lvl w:ilvl="5" w:tplc="88CA44A2">
      <w:numFmt w:val="bullet"/>
      <w:lvlText w:val="•"/>
      <w:lvlJc w:val="left"/>
      <w:pPr>
        <w:ind w:left="4965" w:hanging="361"/>
      </w:pPr>
      <w:rPr>
        <w:rFonts w:hint="default"/>
        <w:lang w:val="en-US" w:eastAsia="en-US" w:bidi="ar-SA"/>
      </w:rPr>
    </w:lvl>
    <w:lvl w:ilvl="6" w:tplc="804C45EA">
      <w:numFmt w:val="bullet"/>
      <w:lvlText w:val="•"/>
      <w:lvlJc w:val="left"/>
      <w:pPr>
        <w:ind w:left="5821" w:hanging="361"/>
      </w:pPr>
      <w:rPr>
        <w:rFonts w:hint="default"/>
        <w:lang w:val="en-US" w:eastAsia="en-US" w:bidi="ar-SA"/>
      </w:rPr>
    </w:lvl>
    <w:lvl w:ilvl="7" w:tplc="8126256C">
      <w:numFmt w:val="bullet"/>
      <w:lvlText w:val="•"/>
      <w:lvlJc w:val="left"/>
      <w:pPr>
        <w:ind w:left="6677" w:hanging="361"/>
      </w:pPr>
      <w:rPr>
        <w:rFonts w:hint="default"/>
        <w:lang w:val="en-US" w:eastAsia="en-US" w:bidi="ar-SA"/>
      </w:rPr>
    </w:lvl>
    <w:lvl w:ilvl="8" w:tplc="0938077E">
      <w:numFmt w:val="bullet"/>
      <w:lvlText w:val="•"/>
      <w:lvlJc w:val="left"/>
      <w:pPr>
        <w:ind w:left="7533" w:hanging="361"/>
      </w:pPr>
      <w:rPr>
        <w:rFonts w:hint="default"/>
        <w:lang w:val="en-US" w:eastAsia="en-US" w:bidi="ar-SA"/>
      </w:rPr>
    </w:lvl>
  </w:abstractNum>
  <w:num w:numId="1" w16cid:durableId="523131340">
    <w:abstractNumId w:val="2"/>
  </w:num>
  <w:num w:numId="2" w16cid:durableId="1789740275">
    <w:abstractNumId w:val="1"/>
  </w:num>
  <w:num w:numId="3" w16cid:durableId="3768617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oorullah Mohammed Sakhib .">
    <w15:presenceInfo w15:providerId="None" w15:userId="Noorullah Mohammed Sakhib ."/>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4FC"/>
    <w:rsid w:val="000043F3"/>
    <w:rsid w:val="000314FC"/>
    <w:rsid w:val="00031CA0"/>
    <w:rsid w:val="00054B23"/>
    <w:rsid w:val="00070C72"/>
    <w:rsid w:val="000805D2"/>
    <w:rsid w:val="00094082"/>
    <w:rsid w:val="000C35DA"/>
    <w:rsid w:val="000E4CDB"/>
    <w:rsid w:val="0011207A"/>
    <w:rsid w:val="00140E3C"/>
    <w:rsid w:val="0015477F"/>
    <w:rsid w:val="00176CFE"/>
    <w:rsid w:val="001A50AF"/>
    <w:rsid w:val="001C3145"/>
    <w:rsid w:val="001F2317"/>
    <w:rsid w:val="00223820"/>
    <w:rsid w:val="00241BB7"/>
    <w:rsid w:val="0026051B"/>
    <w:rsid w:val="002642FC"/>
    <w:rsid w:val="00265598"/>
    <w:rsid w:val="002709BE"/>
    <w:rsid w:val="002A22CE"/>
    <w:rsid w:val="002A4B59"/>
    <w:rsid w:val="002B67D8"/>
    <w:rsid w:val="00301FC1"/>
    <w:rsid w:val="00303943"/>
    <w:rsid w:val="00333DA2"/>
    <w:rsid w:val="0036324C"/>
    <w:rsid w:val="003800AA"/>
    <w:rsid w:val="003D1D68"/>
    <w:rsid w:val="003D2484"/>
    <w:rsid w:val="003D2846"/>
    <w:rsid w:val="003F1D9D"/>
    <w:rsid w:val="004000FB"/>
    <w:rsid w:val="00417CA8"/>
    <w:rsid w:val="0042273B"/>
    <w:rsid w:val="00456A0D"/>
    <w:rsid w:val="00461480"/>
    <w:rsid w:val="00477E6E"/>
    <w:rsid w:val="0049049F"/>
    <w:rsid w:val="004A1175"/>
    <w:rsid w:val="004A1BA1"/>
    <w:rsid w:val="004B4B45"/>
    <w:rsid w:val="004C1DF3"/>
    <w:rsid w:val="004C57D6"/>
    <w:rsid w:val="004D0D58"/>
    <w:rsid w:val="004F3B7A"/>
    <w:rsid w:val="004F62CA"/>
    <w:rsid w:val="00500F6E"/>
    <w:rsid w:val="005135E4"/>
    <w:rsid w:val="005533A9"/>
    <w:rsid w:val="00566F36"/>
    <w:rsid w:val="00584E34"/>
    <w:rsid w:val="00591885"/>
    <w:rsid w:val="005A605B"/>
    <w:rsid w:val="005C41BE"/>
    <w:rsid w:val="005E6F96"/>
    <w:rsid w:val="005F17E8"/>
    <w:rsid w:val="005F34D2"/>
    <w:rsid w:val="006009DF"/>
    <w:rsid w:val="00621EEC"/>
    <w:rsid w:val="00637561"/>
    <w:rsid w:val="00681D68"/>
    <w:rsid w:val="00697982"/>
    <w:rsid w:val="006E47CE"/>
    <w:rsid w:val="006E673E"/>
    <w:rsid w:val="00722432"/>
    <w:rsid w:val="00725533"/>
    <w:rsid w:val="00750E09"/>
    <w:rsid w:val="007560A6"/>
    <w:rsid w:val="007624C6"/>
    <w:rsid w:val="0077182B"/>
    <w:rsid w:val="00776E3D"/>
    <w:rsid w:val="007B6F14"/>
    <w:rsid w:val="007E5C66"/>
    <w:rsid w:val="008732C2"/>
    <w:rsid w:val="00895D42"/>
    <w:rsid w:val="008B3D20"/>
    <w:rsid w:val="008B74CF"/>
    <w:rsid w:val="008C4BBF"/>
    <w:rsid w:val="008C6A6D"/>
    <w:rsid w:val="008D0755"/>
    <w:rsid w:val="009152BA"/>
    <w:rsid w:val="00933BD4"/>
    <w:rsid w:val="00940A22"/>
    <w:rsid w:val="0095239D"/>
    <w:rsid w:val="00967EC3"/>
    <w:rsid w:val="00974CBD"/>
    <w:rsid w:val="00986C03"/>
    <w:rsid w:val="009A75B1"/>
    <w:rsid w:val="009D4D37"/>
    <w:rsid w:val="009D6E02"/>
    <w:rsid w:val="009F239B"/>
    <w:rsid w:val="00A063CC"/>
    <w:rsid w:val="00A22E0E"/>
    <w:rsid w:val="00A374EB"/>
    <w:rsid w:val="00A608C3"/>
    <w:rsid w:val="00A766E0"/>
    <w:rsid w:val="00A8795F"/>
    <w:rsid w:val="00AC5C85"/>
    <w:rsid w:val="00B152A8"/>
    <w:rsid w:val="00B266F3"/>
    <w:rsid w:val="00B55189"/>
    <w:rsid w:val="00B62AC4"/>
    <w:rsid w:val="00B66479"/>
    <w:rsid w:val="00B70100"/>
    <w:rsid w:val="00BE17F3"/>
    <w:rsid w:val="00C13812"/>
    <w:rsid w:val="00C16E41"/>
    <w:rsid w:val="00C30CFD"/>
    <w:rsid w:val="00C72291"/>
    <w:rsid w:val="00C7346D"/>
    <w:rsid w:val="00C910F8"/>
    <w:rsid w:val="00CD1749"/>
    <w:rsid w:val="00D140F9"/>
    <w:rsid w:val="00D14C2E"/>
    <w:rsid w:val="00D24826"/>
    <w:rsid w:val="00D40832"/>
    <w:rsid w:val="00D421D7"/>
    <w:rsid w:val="00D60394"/>
    <w:rsid w:val="00D71D40"/>
    <w:rsid w:val="00D87A09"/>
    <w:rsid w:val="00DA0067"/>
    <w:rsid w:val="00DC166B"/>
    <w:rsid w:val="00E0307A"/>
    <w:rsid w:val="00E162E8"/>
    <w:rsid w:val="00E31003"/>
    <w:rsid w:val="00E53DB8"/>
    <w:rsid w:val="00E560D8"/>
    <w:rsid w:val="00EA3562"/>
    <w:rsid w:val="00EC0EBA"/>
    <w:rsid w:val="00EC3565"/>
    <w:rsid w:val="00ED0F42"/>
    <w:rsid w:val="00F2737F"/>
    <w:rsid w:val="00F319E7"/>
    <w:rsid w:val="00F90DBD"/>
    <w:rsid w:val="00F9179E"/>
    <w:rsid w:val="00FA0B15"/>
    <w:rsid w:val="00FE4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A5E7B"/>
  <w15:docId w15:val="{6E732040-2622-4EFA-9AD1-0E01BAAB7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link w:val="Heading1Char"/>
    <w:uiPriority w:val="9"/>
    <w:qFormat/>
    <w:pPr>
      <w:spacing w:before="1" w:line="342" w:lineRule="exact"/>
      <w:ind w:left="100"/>
      <w:jc w:val="center"/>
      <w:outlineLvl w:val="0"/>
    </w:pPr>
    <w:rPr>
      <w:b/>
      <w:bCs/>
      <w:sz w:val="28"/>
      <w:szCs w:val="28"/>
    </w:rPr>
  </w:style>
  <w:style w:type="paragraph" w:styleId="Heading2">
    <w:name w:val="heading 2"/>
    <w:basedOn w:val="Normal"/>
    <w:uiPriority w:val="9"/>
    <w:unhideWhenUsed/>
    <w:qFormat/>
    <w:pPr>
      <w:spacing w:before="43"/>
      <w:ind w:left="379" w:hanging="280"/>
      <w:outlineLvl w:val="1"/>
    </w:pPr>
    <w:rPr>
      <w:b/>
      <w:bCs/>
      <w:i/>
      <w:i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520" w:lineRule="exact"/>
      <w:ind w:left="1048" w:right="1064"/>
      <w:jc w:val="center"/>
    </w:pPr>
    <w:rPr>
      <w:b/>
      <w:bCs/>
      <w:sz w:val="44"/>
      <w:szCs w:val="44"/>
    </w:rPr>
  </w:style>
  <w:style w:type="paragraph" w:styleId="ListParagraph">
    <w:name w:val="List Paragraph"/>
    <w:basedOn w:val="Normal"/>
    <w:uiPriority w:val="1"/>
    <w:qFormat/>
    <w:pPr>
      <w:ind w:left="819" w:right="117"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4083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9A75B1"/>
    <w:rPr>
      <w:color w:val="0000FF" w:themeColor="hyperlink"/>
      <w:u w:val="single"/>
    </w:rPr>
  </w:style>
  <w:style w:type="character" w:styleId="UnresolvedMention">
    <w:name w:val="Unresolved Mention"/>
    <w:basedOn w:val="DefaultParagraphFont"/>
    <w:uiPriority w:val="99"/>
    <w:semiHidden/>
    <w:unhideWhenUsed/>
    <w:rsid w:val="009A75B1"/>
    <w:rPr>
      <w:color w:val="605E5C"/>
      <w:shd w:val="clear" w:color="auto" w:fill="E1DFDD"/>
    </w:rPr>
  </w:style>
  <w:style w:type="paragraph" w:customStyle="1" w:styleId="Default">
    <w:name w:val="Default"/>
    <w:rsid w:val="00F9179E"/>
    <w:pPr>
      <w:widowControl/>
      <w:adjustRightInd w:val="0"/>
    </w:pPr>
    <w:rPr>
      <w:rFonts w:ascii="Calibri" w:hAnsi="Calibri" w:cs="Calibri"/>
      <w:color w:val="000000"/>
      <w:sz w:val="24"/>
      <w:szCs w:val="24"/>
      <w:lang w:val="en-IN"/>
    </w:rPr>
  </w:style>
  <w:style w:type="paragraph" w:styleId="Revision">
    <w:name w:val="Revision"/>
    <w:hidden/>
    <w:uiPriority w:val="99"/>
    <w:semiHidden/>
    <w:rsid w:val="004F3B7A"/>
    <w:pPr>
      <w:widowControl/>
      <w:autoSpaceDE/>
      <w:autoSpaceDN/>
    </w:pPr>
    <w:rPr>
      <w:rFonts w:ascii="Calibri" w:eastAsia="Calibri" w:hAnsi="Calibri" w:cs="Calibri"/>
    </w:rPr>
  </w:style>
  <w:style w:type="character" w:customStyle="1" w:styleId="Heading1Char">
    <w:name w:val="Heading 1 Char"/>
    <w:basedOn w:val="DefaultParagraphFont"/>
    <w:link w:val="Heading1"/>
    <w:uiPriority w:val="9"/>
    <w:rsid w:val="001A50AF"/>
    <w:rPr>
      <w:rFonts w:ascii="Calibri" w:eastAsia="Calibri" w:hAnsi="Calibri" w:cs="Calibri"/>
      <w:b/>
      <w:bCs/>
      <w:sz w:val="28"/>
      <w:szCs w:val="28"/>
    </w:rPr>
  </w:style>
  <w:style w:type="paragraph" w:styleId="Bibliography">
    <w:name w:val="Bibliography"/>
    <w:basedOn w:val="Normal"/>
    <w:next w:val="Normal"/>
    <w:uiPriority w:val="37"/>
    <w:unhideWhenUsed/>
    <w:rsid w:val="001A50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27256">
      <w:bodyDiv w:val="1"/>
      <w:marLeft w:val="0"/>
      <w:marRight w:val="0"/>
      <w:marTop w:val="0"/>
      <w:marBottom w:val="0"/>
      <w:divBdr>
        <w:top w:val="none" w:sz="0" w:space="0" w:color="auto"/>
        <w:left w:val="none" w:sz="0" w:space="0" w:color="auto"/>
        <w:bottom w:val="none" w:sz="0" w:space="0" w:color="auto"/>
        <w:right w:val="none" w:sz="0" w:space="0" w:color="auto"/>
      </w:divBdr>
    </w:div>
    <w:div w:id="132409051">
      <w:bodyDiv w:val="1"/>
      <w:marLeft w:val="0"/>
      <w:marRight w:val="0"/>
      <w:marTop w:val="0"/>
      <w:marBottom w:val="0"/>
      <w:divBdr>
        <w:top w:val="none" w:sz="0" w:space="0" w:color="auto"/>
        <w:left w:val="none" w:sz="0" w:space="0" w:color="auto"/>
        <w:bottom w:val="none" w:sz="0" w:space="0" w:color="auto"/>
        <w:right w:val="none" w:sz="0" w:space="0" w:color="auto"/>
      </w:divBdr>
    </w:div>
    <w:div w:id="344597962">
      <w:bodyDiv w:val="1"/>
      <w:marLeft w:val="0"/>
      <w:marRight w:val="0"/>
      <w:marTop w:val="0"/>
      <w:marBottom w:val="0"/>
      <w:divBdr>
        <w:top w:val="none" w:sz="0" w:space="0" w:color="auto"/>
        <w:left w:val="none" w:sz="0" w:space="0" w:color="auto"/>
        <w:bottom w:val="none" w:sz="0" w:space="0" w:color="auto"/>
        <w:right w:val="none" w:sz="0" w:space="0" w:color="auto"/>
      </w:divBdr>
    </w:div>
    <w:div w:id="471559405">
      <w:bodyDiv w:val="1"/>
      <w:marLeft w:val="0"/>
      <w:marRight w:val="0"/>
      <w:marTop w:val="0"/>
      <w:marBottom w:val="0"/>
      <w:divBdr>
        <w:top w:val="none" w:sz="0" w:space="0" w:color="auto"/>
        <w:left w:val="none" w:sz="0" w:space="0" w:color="auto"/>
        <w:bottom w:val="none" w:sz="0" w:space="0" w:color="auto"/>
        <w:right w:val="none" w:sz="0" w:space="0" w:color="auto"/>
      </w:divBdr>
    </w:div>
    <w:div w:id="534346951">
      <w:bodyDiv w:val="1"/>
      <w:marLeft w:val="0"/>
      <w:marRight w:val="0"/>
      <w:marTop w:val="0"/>
      <w:marBottom w:val="0"/>
      <w:divBdr>
        <w:top w:val="none" w:sz="0" w:space="0" w:color="auto"/>
        <w:left w:val="none" w:sz="0" w:space="0" w:color="auto"/>
        <w:bottom w:val="none" w:sz="0" w:space="0" w:color="auto"/>
        <w:right w:val="none" w:sz="0" w:space="0" w:color="auto"/>
      </w:divBdr>
    </w:div>
    <w:div w:id="584726196">
      <w:bodyDiv w:val="1"/>
      <w:marLeft w:val="0"/>
      <w:marRight w:val="0"/>
      <w:marTop w:val="0"/>
      <w:marBottom w:val="0"/>
      <w:divBdr>
        <w:top w:val="none" w:sz="0" w:space="0" w:color="auto"/>
        <w:left w:val="none" w:sz="0" w:space="0" w:color="auto"/>
        <w:bottom w:val="none" w:sz="0" w:space="0" w:color="auto"/>
        <w:right w:val="none" w:sz="0" w:space="0" w:color="auto"/>
      </w:divBdr>
    </w:div>
    <w:div w:id="599069013">
      <w:bodyDiv w:val="1"/>
      <w:marLeft w:val="0"/>
      <w:marRight w:val="0"/>
      <w:marTop w:val="0"/>
      <w:marBottom w:val="0"/>
      <w:divBdr>
        <w:top w:val="none" w:sz="0" w:space="0" w:color="auto"/>
        <w:left w:val="none" w:sz="0" w:space="0" w:color="auto"/>
        <w:bottom w:val="none" w:sz="0" w:space="0" w:color="auto"/>
        <w:right w:val="none" w:sz="0" w:space="0" w:color="auto"/>
      </w:divBdr>
    </w:div>
    <w:div w:id="600184352">
      <w:bodyDiv w:val="1"/>
      <w:marLeft w:val="0"/>
      <w:marRight w:val="0"/>
      <w:marTop w:val="0"/>
      <w:marBottom w:val="0"/>
      <w:divBdr>
        <w:top w:val="none" w:sz="0" w:space="0" w:color="auto"/>
        <w:left w:val="none" w:sz="0" w:space="0" w:color="auto"/>
        <w:bottom w:val="none" w:sz="0" w:space="0" w:color="auto"/>
        <w:right w:val="none" w:sz="0" w:space="0" w:color="auto"/>
      </w:divBdr>
    </w:div>
    <w:div w:id="621618373">
      <w:bodyDiv w:val="1"/>
      <w:marLeft w:val="0"/>
      <w:marRight w:val="0"/>
      <w:marTop w:val="0"/>
      <w:marBottom w:val="0"/>
      <w:divBdr>
        <w:top w:val="none" w:sz="0" w:space="0" w:color="auto"/>
        <w:left w:val="none" w:sz="0" w:space="0" w:color="auto"/>
        <w:bottom w:val="none" w:sz="0" w:space="0" w:color="auto"/>
        <w:right w:val="none" w:sz="0" w:space="0" w:color="auto"/>
      </w:divBdr>
    </w:div>
    <w:div w:id="1513911350">
      <w:bodyDiv w:val="1"/>
      <w:marLeft w:val="0"/>
      <w:marRight w:val="0"/>
      <w:marTop w:val="0"/>
      <w:marBottom w:val="0"/>
      <w:divBdr>
        <w:top w:val="none" w:sz="0" w:space="0" w:color="auto"/>
        <w:left w:val="none" w:sz="0" w:space="0" w:color="auto"/>
        <w:bottom w:val="none" w:sz="0" w:space="0" w:color="auto"/>
        <w:right w:val="none" w:sz="0" w:space="0" w:color="auto"/>
      </w:divBdr>
    </w:div>
    <w:div w:id="1521120878">
      <w:bodyDiv w:val="1"/>
      <w:marLeft w:val="0"/>
      <w:marRight w:val="0"/>
      <w:marTop w:val="0"/>
      <w:marBottom w:val="0"/>
      <w:divBdr>
        <w:top w:val="none" w:sz="0" w:space="0" w:color="auto"/>
        <w:left w:val="none" w:sz="0" w:space="0" w:color="auto"/>
        <w:bottom w:val="none" w:sz="0" w:space="0" w:color="auto"/>
        <w:right w:val="none" w:sz="0" w:space="0" w:color="auto"/>
      </w:divBdr>
    </w:div>
    <w:div w:id="1852643551">
      <w:bodyDiv w:val="1"/>
      <w:marLeft w:val="0"/>
      <w:marRight w:val="0"/>
      <w:marTop w:val="0"/>
      <w:marBottom w:val="0"/>
      <w:divBdr>
        <w:top w:val="none" w:sz="0" w:space="0" w:color="auto"/>
        <w:left w:val="none" w:sz="0" w:space="0" w:color="auto"/>
        <w:bottom w:val="none" w:sz="0" w:space="0" w:color="auto"/>
        <w:right w:val="none" w:sz="0" w:space="0" w:color="auto"/>
      </w:divBdr>
    </w:div>
    <w:div w:id="1975259601">
      <w:bodyDiv w:val="1"/>
      <w:marLeft w:val="0"/>
      <w:marRight w:val="0"/>
      <w:marTop w:val="0"/>
      <w:marBottom w:val="0"/>
      <w:divBdr>
        <w:top w:val="none" w:sz="0" w:space="0" w:color="auto"/>
        <w:left w:val="none" w:sz="0" w:space="0" w:color="auto"/>
        <w:bottom w:val="none" w:sz="0" w:space="0" w:color="auto"/>
        <w:right w:val="none" w:sz="0" w:space="0" w:color="auto"/>
      </w:divBdr>
    </w:div>
    <w:div w:id="20913880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security.stackexchange.com/questions/16685/what-can-an-attacker-do-with-a-stolen-ssl-private-key-what-should-the-web-admin" TargetMode="External"/><Relationship Id="rId26" Type="http://schemas.openxmlformats.org/officeDocument/2006/relationships/hyperlink" Target="https://hacker.com/" TargetMode="External"/><Relationship Id="rId39" Type="http://schemas.openxmlformats.org/officeDocument/2006/relationships/hyperlink" Target="https://www.youtube.com/watch?v=x5KpgaaJ8Vo&amp;t=365s" TargetMode="External"/><Relationship Id="rId21" Type="http://schemas.openxmlformats.org/officeDocument/2006/relationships/hyperlink" Target="https://sis.ncirl.ie/apex/f?p=1202%3ALOGIN" TargetMode="External"/><Relationship Id="rId34" Type="http://schemas.openxmlformats.org/officeDocument/2006/relationships/image" Target="media/image9.png"/><Relationship Id="rId42" Type="http://schemas.openxmlformats.org/officeDocument/2006/relationships/hyperlink" Target="https://easylist-downloads.adblockplus.org/easylist.txt" TargetMode="External"/><Relationship Id="rId47" Type="http://schemas.openxmlformats.org/officeDocument/2006/relationships/hyperlink" Target="https://portswigger.net/web" TargetMode="External"/><Relationship Id="rId50" Type="http://schemas.openxmlformats.org/officeDocument/2006/relationships/hyperlink" Target="https://www.geeksforgeeks.org/difference-between-xss-and-csrf/" TargetMode="External"/><Relationship Id="rId7" Type="http://schemas.openxmlformats.org/officeDocument/2006/relationships/hyperlink" Target="https://www.cloudflare.com/learning/ddos/what-is-an-ack-flood/" TargetMode="External"/><Relationship Id="rId2" Type="http://schemas.openxmlformats.org/officeDocument/2006/relationships/numbering" Target="numbering.xml"/><Relationship Id="rId16" Type="http://schemas.openxmlformats.org/officeDocument/2006/relationships/hyperlink" Target="https://www.imperva.com/learn/application-security/man-in-the-middle-attack-mitm/" TargetMode="External"/><Relationship Id="rId29" Type="http://schemas.openxmlformats.org/officeDocument/2006/relationships/image" Target="media/image7.png"/><Relationship Id="rId11" Type="http://schemas.openxmlformats.org/officeDocument/2006/relationships/image" Target="media/image4.jpeg"/><Relationship Id="rId24" Type="http://schemas.openxmlformats.org/officeDocument/2006/relationships/hyperlink" Target="https://developer.mozilla.org/en-US/docs/Web/HTTP/CORS" TargetMode="External"/><Relationship Id="rId32" Type="http://schemas.openxmlformats.org/officeDocument/2006/relationships/hyperlink" Target="https://www.imperva.com/learn/application-security/csrf-cross-site-request-forgery/?utm_source=google&amp;utm_medium=cpc&amp;utm_campaign=sw-waf-IN&amp;utm_content=&amp;utm_term=csrf&amp;gclid=Cj0KCQiA37KbBhDgARIsAIzce14dxkT1d1klvUSMAJ1dTM9RU_DU-m0_L2iG62gBukT9YFXluzewhpUaAkUsEALw_wcB" TargetMode="External"/><Relationship Id="rId37" Type="http://schemas.openxmlformats.org/officeDocument/2006/relationships/hyperlink" Target="https://developers.whatismybrowser.com/" TargetMode="External"/><Relationship Id="rId40" Type="http://schemas.openxmlformats.org/officeDocument/2006/relationships/hyperlink" Target="https://tms-outsource.com/blog/posts/how-do-websites-detect-adblock/" TargetMode="External"/><Relationship Id="rId45" Type="http://schemas.openxmlformats.org/officeDocument/2006/relationships/image" Target="media/image12.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www.imperva.com/learn/ddos/ddos-attacks/" TargetMode="External"/><Relationship Id="rId19" Type="http://schemas.openxmlformats.org/officeDocument/2006/relationships/hyperlink" Target="https://hacker.com/" TargetMode="External"/><Relationship Id="rId31" Type="http://schemas.openxmlformats.org/officeDocument/2006/relationships/hyperlink" Target="https://www.valencynetworks.com/blogs/csrf-for-banking-apps-final-updated/" TargetMode="External"/><Relationship Id="rId44" Type="http://schemas.openxmlformats.org/officeDocument/2006/relationships/image" Target="media/image11.png"/><Relationship Id="rId52"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venafi.com/blog/finding-private-key-tlsssl-certificate" TargetMode="External"/><Relationship Id="rId22" Type="http://schemas.openxmlformats.org/officeDocument/2006/relationships/hyperlink" Target="http://www.hacker.com" TargetMode="External"/><Relationship Id="rId27" Type="http://schemas.openxmlformats.org/officeDocument/2006/relationships/hyperlink" Target="https://vulnerablebank.com/transfer?amt=1000&amp;to=attacker" TargetMode="External"/><Relationship Id="rId30" Type="http://schemas.openxmlformats.org/officeDocument/2006/relationships/hyperlink" Target="https://cheatsheetseries.owasp.org/cheatsheets/Cross-Site_Request_Forgery_Prevention_Cheat_Sheet.html" TargetMode="External"/><Relationship Id="rId35" Type="http://schemas.openxmlformats.org/officeDocument/2006/relationships/image" Target="media/image10.png"/><Relationship Id="rId43" Type="http://schemas.openxmlformats.org/officeDocument/2006/relationships/hyperlink" Target="https://www.publift.com/blog/ad-blockers" TargetMode="External"/><Relationship Id="rId48" Type="http://schemas.openxmlformats.org/officeDocument/2006/relationships/hyperlink" Target="https://cheatsheetseries.owasp.org/cheatsheets/Cross-Site_Request_Forgery_Prevention_Cheat_Sheet.html" TargetMode="External"/><Relationship Id="rId8" Type="http://schemas.openxmlformats.org/officeDocument/2006/relationships/image" Target="media/image2.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techtarget.com/iotagenda/definition/man-in-the-middle-attack-MitM" TargetMode="External"/><Relationship Id="rId25" Type="http://schemas.openxmlformats.org/officeDocument/2006/relationships/hyperlink" Target="https://www.educative.io/answers/how-cors-cross-origin-resource-sharing-works" TargetMode="External"/><Relationship Id="rId33" Type="http://schemas.openxmlformats.org/officeDocument/2006/relationships/image" Target="media/image8.png"/><Relationship Id="rId38" Type="http://schemas.openxmlformats.org/officeDocument/2006/relationships/hyperlink" Target="https://www.labnol.org/code/19818-detect-adblock-javascript" TargetMode="External"/><Relationship Id="rId46" Type="http://schemas.openxmlformats.org/officeDocument/2006/relationships/hyperlink" Target="https://www.w3schools.com/tags/tag_doctype.asp" TargetMode="External"/><Relationship Id="rId20" Type="http://schemas.openxmlformats.org/officeDocument/2006/relationships/hyperlink" Target="https://sis.ncirl.ie/apex/f?p=1202%3ALOGIN" TargetMode="External"/><Relationship Id="rId41" Type="http://schemas.openxmlformats.org/officeDocument/2006/relationships/hyperlink" Target="https://www.detectadblock.com/"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internetsociety.org/deploy360/tls/basics/" TargetMode="External"/><Relationship Id="rId23" Type="http://schemas.openxmlformats.org/officeDocument/2006/relationships/hyperlink" Target="https://www.educba.com/types-of-networking-protocols/" TargetMode="External"/><Relationship Id="rId28" Type="http://schemas.openxmlformats.org/officeDocument/2006/relationships/hyperlink" Target="https://hacker.com/" TargetMode="External"/><Relationship Id="rId36" Type="http://schemas.openxmlformats.org/officeDocument/2006/relationships/hyperlink" Target="https://www.whatismybrowser.com/" TargetMode="External"/><Relationship Id="rId49"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www1</b:Tag>
    <b:SourceType>DocumentFromInternetSite</b:SourceType>
    <b:Guid>{D81340D4-CD2D-499A-AA2E-20476CB34F03}</b:Guid>
    <b:Title>www.imperva.com</b:Title>
    <b:InternetSiteTitle>www.imperva.com</b:InternetSiteTitle>
    <b:URL>https://www.imperva.com/learn/ddos/syn-flood/</b:URL>
    <b:RefOrder>2</b:RefOrder>
  </b:Source>
  <b:Source>
    <b:Tag>wwwom</b:Tag>
    <b:SourceType>DocumentFromInternetSite</b:SourceType>
    <b:Guid>{2C49EE0B-0673-4C55-9E32-AAADA42558E8}</b:Guid>
    <b:Title>www.cloudflare.com</b:Title>
    <b:Year>www.cloudflare.com</b:Year>
    <b:URL>https://www.cloudflare.com/learning/ddos/ping-icmp-flood-ddos-attack/</b:URL>
    <b:RefOrder>3</b:RefOrder>
  </b:Source>
  <b:Source>
    <b:Tag>wwwom1</b:Tag>
    <b:SourceType>DocumentFromInternetSite</b:SourceType>
    <b:Guid>{1AFEEAFA-4164-4FE3-8831-4874F36ADD06}</b:Guid>
    <b:Title>www.cloudflare.com</b:Title>
    <b:Year>www.cloudflare.com</b:Year>
    <b:URL>https://www.cloudflare.com/learning/ddos/what-is-an-ack-flood/</b:URL>
    <b:RefOrder>1</b:RefOrder>
  </b:Source>
  <b:Source>
    <b:Tag>wwwom2</b:Tag>
    <b:SourceType>DocumentFromInternetSite</b:SourceType>
    <b:Guid>{BCB5F83B-ADC9-4D97-9C19-E2FFB2D49245}</b:Guid>
    <b:Title>www.w3schools.com</b:Title>
    <b:Year>www.w3schools.com</b:Year>
    <b:URL>https://www.w3schools.com/sql/sql_injection.asp</b:URL>
    <b:RefOrder>4</b:RefOrder>
  </b:Source>
  <b:Source>
    <b:Tag>poret</b:Tag>
    <b:SourceType>DocumentFromInternetSite</b:SourceType>
    <b:Guid>{E9BD25F4-088A-411C-980F-E7E1F4F2426C}</b:Guid>
    <b:Title>portswigger.net</b:Title>
    <b:Year>portswigger.net</b:Year>
    <b:URL>https://portswigger.net/web-security/sql-injection </b:URL>
    <b:RefOrder>5</b:RefOrder>
  </b:Source>
  <b:Source>
    <b:Tag>cherg</b:Tag>
    <b:SourceType>DocumentFromInternetSite</b:SourceType>
    <b:Guid>{BECF93D4-6D29-426F-93F4-D2F12E331B4E}</b:Guid>
    <b:Title>cheatsheetseries.owasp.org</b:Title>
    <b:Year>cheatsheetseries.owasp.org</b:Year>
    <b:URL>https://cheatsheetseries.owasp.org/cheatsheets/SQL_Injection_Prevention_Cheat_Sheet.html</b:URL>
    <b:RefOrder>6</b:RefOrder>
  </b:Source>
</b:Sources>
</file>

<file path=customXml/itemProps1.xml><?xml version="1.0" encoding="utf-8"?>
<ds:datastoreItem xmlns:ds="http://schemas.openxmlformats.org/officeDocument/2006/customXml" ds:itemID="{CB9359DB-F7DC-4949-9E9E-13316BE01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1300</TotalTime>
  <Pages>17</Pages>
  <Words>4862</Words>
  <Characters>27719</Characters>
  <Application>Microsoft Office Word</Application>
  <DocSecurity>0</DocSecurity>
  <Lines>230</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Rohit Verma</dc:creator>
  <cp:lastModifiedBy>Noorullah Mohammed Sakhib .</cp:lastModifiedBy>
  <cp:revision>261</cp:revision>
  <dcterms:created xsi:type="dcterms:W3CDTF">2022-11-09T10:58:00Z</dcterms:created>
  <dcterms:modified xsi:type="dcterms:W3CDTF">2022-11-12T09:31:00Z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2022-10-17T00:00:00Z</vt:filetime>
  </property>
  <property fmtid="{D5CDD505-2E9C-101B-9397-08002B2CF9AE}" pid="3" name="Creator">
    <vt:lpwstr>Acrobat PDFMaker 17 for Word</vt:lpwstr>
  </property>
  <property fmtid="{D5CDD505-2E9C-101B-9397-08002B2CF9AE}" pid="4" name="LastSaved">
    <vt:filetime>2022-11-09T00:00:00Z</vt:filetime>
  </property>
</Properties>
</file>